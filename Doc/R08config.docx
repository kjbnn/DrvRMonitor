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671" w:rsidRDefault="00AB3671" w:rsidP="006B58CC">
      <w:pPr>
        <w:spacing w:after="0" w:line="240" w:lineRule="auto"/>
        <w:rPr>
          <w:lang w:eastAsia="ru-RU"/>
        </w:rPr>
      </w:pPr>
      <w:r>
        <w:rPr>
          <w:lang w:eastAsia="ru-RU"/>
        </w:rPr>
        <w:t xml:space="preserve">! Ловятся события </w:t>
      </w:r>
      <w:r>
        <w:rPr>
          <w:lang w:val="en-US" w:eastAsia="ru-RU"/>
        </w:rPr>
        <w:t xml:space="preserve">DB </w:t>
      </w:r>
      <w:r>
        <w:rPr>
          <w:lang w:eastAsia="ru-RU"/>
        </w:rPr>
        <w:t>изменения конфигурации</w:t>
      </w:r>
      <w:r>
        <w:rPr>
          <w:lang w:val="en-US" w:eastAsia="ru-RU"/>
        </w:rPr>
        <w:t xml:space="preserve">, </w:t>
      </w:r>
      <w:r w:rsidR="00B8680F">
        <w:rPr>
          <w:lang w:eastAsia="ru-RU"/>
        </w:rPr>
        <w:t xml:space="preserve">пользователей, </w:t>
      </w:r>
      <w:bookmarkStart w:id="0" w:name="_GoBack"/>
      <w:bookmarkEnd w:id="0"/>
      <w:r>
        <w:rPr>
          <w:lang w:val="en-US" w:eastAsia="ru-RU"/>
        </w:rPr>
        <w:t>Protocol;</w:t>
      </w:r>
    </w:p>
    <w:p w:rsidR="00B8680F" w:rsidRPr="00B8680F" w:rsidRDefault="00B8680F" w:rsidP="006B58CC">
      <w:pPr>
        <w:spacing w:after="0" w:line="240" w:lineRule="auto"/>
        <w:rPr>
          <w:lang w:eastAsia="ru-RU"/>
        </w:rPr>
      </w:pPr>
    </w:p>
    <w:p w:rsidR="00AB3671" w:rsidRPr="00AB3671" w:rsidRDefault="00AB3671" w:rsidP="006B58CC">
      <w:pPr>
        <w:spacing w:after="0" w:line="240" w:lineRule="auto"/>
        <w:rPr>
          <w:lang w:eastAsia="ru-RU"/>
        </w:rPr>
      </w:pPr>
    </w:p>
    <w:p w:rsidR="000F25CC" w:rsidRPr="00AA0157" w:rsidRDefault="000F25CC" w:rsidP="006B58CC">
      <w:pPr>
        <w:spacing w:after="0" w:line="240" w:lineRule="auto"/>
        <w:rPr>
          <w:lang w:eastAsia="ru-RU"/>
        </w:rPr>
      </w:pPr>
      <w:r w:rsidRPr="000F25CC">
        <w:rPr>
          <w:lang w:eastAsia="ru-RU"/>
        </w:rPr>
        <w:t xml:space="preserve">Правило нумерации </w:t>
      </w:r>
      <w:r w:rsidR="00AA0157">
        <w:rPr>
          <w:lang w:eastAsia="ru-RU"/>
        </w:rPr>
        <w:t>З</w:t>
      </w:r>
      <w:r w:rsidR="00547F16" w:rsidRPr="00547F16">
        <w:rPr>
          <w:lang w:eastAsia="ru-RU"/>
        </w:rPr>
        <w:t>он, ТС, СУ</w:t>
      </w:r>
      <w:r w:rsidR="00AA0157">
        <w:rPr>
          <w:lang w:val="en-US" w:eastAsia="ru-RU"/>
        </w:rPr>
        <w:t xml:space="preserve"> </w:t>
      </w:r>
      <w:r w:rsidR="00AA0157">
        <w:rPr>
          <w:lang w:eastAsia="ru-RU"/>
        </w:rPr>
        <w:t>в Ростэк</w:t>
      </w:r>
    </w:p>
    <w:p w:rsidR="000F25CC" w:rsidRPr="00AB3671" w:rsidRDefault="000F25CC" w:rsidP="006B58CC">
      <w:pPr>
        <w:spacing w:after="0" w:line="240" w:lineRule="auto"/>
        <w:rPr>
          <w:lang w:val="en-US" w:eastAsia="ru-RU"/>
        </w:rPr>
      </w:pPr>
      <w:r w:rsidRPr="00547F16">
        <w:rPr>
          <w:lang w:eastAsia="ru-RU"/>
        </w:rPr>
        <w:t xml:space="preserve">S – </w:t>
      </w:r>
      <w:r w:rsidR="00547F16" w:rsidRPr="00547F16">
        <w:rPr>
          <w:lang w:eastAsia="ru-RU"/>
        </w:rPr>
        <w:t>с</w:t>
      </w:r>
      <w:r w:rsidRPr="00547F16">
        <w:rPr>
          <w:lang w:eastAsia="ru-RU"/>
        </w:rPr>
        <w:t>квозная</w:t>
      </w:r>
      <w:r w:rsidR="00AB3671">
        <w:rPr>
          <w:lang w:eastAsia="ru-RU"/>
        </w:rPr>
        <w:t xml:space="preserve"> по </w:t>
      </w:r>
      <w:r w:rsidR="00AB3671">
        <w:rPr>
          <w:lang w:val="en-US" w:eastAsia="ru-RU"/>
        </w:rPr>
        <w:t>SmallDevice</w:t>
      </w:r>
    </w:p>
    <w:p w:rsidR="000F25CC" w:rsidRPr="00AB3671" w:rsidRDefault="000F25CC" w:rsidP="006B58CC">
      <w:pPr>
        <w:spacing w:after="0" w:line="240" w:lineRule="auto"/>
        <w:rPr>
          <w:lang w:val="en-US" w:eastAsia="ru-RU"/>
        </w:rPr>
      </w:pPr>
      <w:r w:rsidRPr="00547F16">
        <w:rPr>
          <w:lang w:eastAsia="ru-RU"/>
        </w:rPr>
        <w:t xml:space="preserve">I – на основе </w:t>
      </w:r>
      <w:r w:rsidR="00547F16" w:rsidRPr="00547F16">
        <w:rPr>
          <w:lang w:eastAsia="ru-RU"/>
        </w:rPr>
        <w:t>номеров объектов Рубеж-Монитор</w:t>
      </w:r>
      <w:r w:rsidR="00AB3671">
        <w:rPr>
          <w:lang w:val="en-US" w:eastAsia="ru-RU"/>
        </w:rPr>
        <w:t xml:space="preserve"> (</w:t>
      </w:r>
      <w:r w:rsidR="00AB3671">
        <w:rPr>
          <w:lang w:eastAsia="ru-RU"/>
        </w:rPr>
        <w:t>может не работать 4 байт для ТС, 5 байта для СУ, 4 байта для зоны</w:t>
      </w:r>
      <w:r w:rsidR="00AB3671">
        <w:rPr>
          <w:lang w:val="en-US" w:eastAsia="ru-RU"/>
        </w:rPr>
        <w:t>)</w:t>
      </w:r>
    </w:p>
    <w:p w:rsidR="000F25CC" w:rsidRPr="00547F16" w:rsidRDefault="000F25CC" w:rsidP="006B58CC">
      <w:pPr>
        <w:spacing w:after="0" w:line="240" w:lineRule="auto"/>
        <w:rPr>
          <w:lang w:eastAsia="ru-RU"/>
        </w:rPr>
      </w:pPr>
    </w:p>
    <w:p w:rsidR="00AA0157" w:rsidRDefault="007024D9" w:rsidP="006B58CC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Формат имени ТС</w:t>
      </w:r>
      <w:r w:rsidR="00AA0157">
        <w:rPr>
          <w:lang w:eastAsia="ru-RU"/>
        </w:rPr>
        <w:t xml:space="preserve"> </w:t>
      </w:r>
      <w:r w:rsidR="00AA0157">
        <w:rPr>
          <w:lang w:eastAsia="ru-RU"/>
        </w:rPr>
        <w:t>Ростэк</w:t>
      </w:r>
      <w:r w:rsidR="00AA0157" w:rsidRPr="000D7CCA">
        <w:rPr>
          <w:lang w:eastAsia="ru-RU"/>
        </w:rPr>
        <w:t xml:space="preserve"> </w:t>
      </w:r>
    </w:p>
    <w:p w:rsidR="007024D9" w:rsidRPr="00547F16" w:rsidRDefault="007024D9" w:rsidP="006B58CC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ZB – имя зоны в БЦП</w:t>
      </w:r>
    </w:p>
    <w:p w:rsidR="007024D9" w:rsidRDefault="00332A30" w:rsidP="006B58CC">
      <w:pPr>
        <w:spacing w:after="0" w:line="240" w:lineRule="auto"/>
        <w:rPr>
          <w:lang w:eastAsia="ru-RU"/>
        </w:rPr>
      </w:pPr>
      <w:r>
        <w:rPr>
          <w:lang w:eastAsia="ru-RU"/>
        </w:rPr>
        <w:t>Z</w:t>
      </w:r>
      <w:r>
        <w:rPr>
          <w:lang w:val="en-US" w:eastAsia="ru-RU"/>
        </w:rPr>
        <w:t>N</w:t>
      </w:r>
      <w:r w:rsidRPr="000D7CCA">
        <w:rPr>
          <w:lang w:eastAsia="ru-RU"/>
        </w:rPr>
        <w:t xml:space="preserve"> </w:t>
      </w:r>
      <w:r w:rsidR="007024D9" w:rsidRPr="000D7CCA">
        <w:rPr>
          <w:lang w:eastAsia="ru-RU"/>
        </w:rPr>
        <w:t xml:space="preserve">– </w:t>
      </w:r>
      <w:r>
        <w:rPr>
          <w:lang w:eastAsia="ru-RU"/>
        </w:rPr>
        <w:t>номер</w:t>
      </w:r>
      <w:r w:rsidR="007024D9" w:rsidRPr="000D7CCA">
        <w:rPr>
          <w:lang w:eastAsia="ru-RU"/>
        </w:rPr>
        <w:t xml:space="preserve"> зоны в </w:t>
      </w:r>
      <w:r w:rsidRPr="000D7CCA">
        <w:rPr>
          <w:lang w:eastAsia="ru-RU"/>
        </w:rPr>
        <w:t>БЦП</w:t>
      </w:r>
    </w:p>
    <w:p w:rsidR="00332A30" w:rsidRPr="000D7CCA" w:rsidRDefault="00332A30" w:rsidP="00332A30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ZC – имя зоны в компьютере</w:t>
      </w:r>
    </w:p>
    <w:p w:rsidR="007024D9" w:rsidRPr="000D7CCA" w:rsidRDefault="007024D9" w:rsidP="006B58CC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TI – идентификатор ТС в БЦП</w:t>
      </w:r>
    </w:p>
    <w:p w:rsidR="007024D9" w:rsidRDefault="007024D9" w:rsidP="006B58CC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TB – имя ТС в БЦП</w:t>
      </w:r>
    </w:p>
    <w:p w:rsidR="00332A30" w:rsidRPr="000D7CCA" w:rsidRDefault="00332A30" w:rsidP="00332A30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T</w:t>
      </w:r>
      <w:r>
        <w:rPr>
          <w:lang w:val="en-US" w:eastAsia="ru-RU"/>
        </w:rPr>
        <w:t>N</w:t>
      </w:r>
      <w:r w:rsidRPr="000D7CCA">
        <w:rPr>
          <w:lang w:eastAsia="ru-RU"/>
        </w:rPr>
        <w:t xml:space="preserve"> – </w:t>
      </w:r>
      <w:r>
        <w:rPr>
          <w:lang w:eastAsia="ru-RU"/>
        </w:rPr>
        <w:t xml:space="preserve">номер </w:t>
      </w:r>
      <w:r w:rsidRPr="000D7CCA">
        <w:rPr>
          <w:lang w:eastAsia="ru-RU"/>
        </w:rPr>
        <w:t>ТС в БЦП</w:t>
      </w:r>
    </w:p>
    <w:p w:rsidR="00BE0AEB" w:rsidRPr="000D7CCA" w:rsidRDefault="00BE0AEB" w:rsidP="006B58CC">
      <w:pPr>
        <w:spacing w:after="0" w:line="240" w:lineRule="auto"/>
        <w:rPr>
          <w:lang w:val="en-US" w:eastAsia="ru-RU"/>
        </w:rPr>
      </w:pPr>
      <w:r w:rsidRPr="000D7CCA">
        <w:rPr>
          <w:lang w:eastAsia="ru-RU"/>
        </w:rPr>
        <w:t>T</w:t>
      </w:r>
      <w:r w:rsidRPr="000D7CCA">
        <w:rPr>
          <w:lang w:val="en-US" w:eastAsia="ru-RU"/>
        </w:rPr>
        <w:t xml:space="preserve">H </w:t>
      </w:r>
      <w:r w:rsidRPr="000D7CCA">
        <w:rPr>
          <w:lang w:eastAsia="ru-RU"/>
        </w:rPr>
        <w:t xml:space="preserve">– имя </w:t>
      </w:r>
      <w:r w:rsidRPr="000D7CCA">
        <w:rPr>
          <w:lang w:val="en-US" w:eastAsia="ru-RU"/>
        </w:rPr>
        <w:t>HW</w:t>
      </w:r>
      <w:r w:rsidRPr="000D7CCA">
        <w:rPr>
          <w:lang w:eastAsia="ru-RU"/>
        </w:rPr>
        <w:t xml:space="preserve"> в БЦП</w:t>
      </w:r>
    </w:p>
    <w:p w:rsidR="007024D9" w:rsidRPr="000D7CCA" w:rsidRDefault="007024D9" w:rsidP="006B58CC">
      <w:pPr>
        <w:spacing w:after="0" w:line="240" w:lineRule="auto"/>
        <w:rPr>
          <w:lang w:eastAsia="ru-RU"/>
        </w:rPr>
      </w:pPr>
      <w:r w:rsidRPr="000D7CCA">
        <w:rPr>
          <w:lang w:eastAsia="ru-RU"/>
        </w:rPr>
        <w:t>TC – имя ТС в компьютере</w:t>
      </w:r>
    </w:p>
    <w:p w:rsidR="007024D9" w:rsidRDefault="007024D9" w:rsidP="006B58CC">
      <w:pPr>
        <w:spacing w:after="0" w:line="240" w:lineRule="auto"/>
        <w:rPr>
          <w:lang w:eastAsia="ru-RU"/>
        </w:rPr>
      </w:pPr>
    </w:p>
    <w:p w:rsidR="00AB3671" w:rsidRDefault="00AB3671" w:rsidP="006B58CC">
      <w:pPr>
        <w:spacing w:after="0" w:line="240" w:lineRule="auto"/>
        <w:rPr>
          <w:lang w:eastAsia="ru-RU"/>
        </w:rPr>
      </w:pPr>
      <w:r>
        <w:rPr>
          <w:lang w:eastAsia="ru-RU"/>
        </w:rPr>
        <w:t xml:space="preserve">Идентификация в Ростэк </w:t>
      </w:r>
    </w:p>
    <w:p w:rsidR="00332A30" w:rsidRPr="00AB3671" w:rsidRDefault="00AB3671" w:rsidP="006B58CC">
      <w:pPr>
        <w:spacing w:after="0" w:line="240" w:lineRule="auto"/>
        <w:rPr>
          <w:lang w:eastAsia="ru-RU"/>
        </w:rPr>
      </w:pPr>
      <w:r>
        <w:rPr>
          <w:lang w:eastAsia="ru-RU"/>
        </w:rPr>
        <w:t xml:space="preserve">для </w:t>
      </w:r>
      <w:r w:rsidR="00332A30">
        <w:rPr>
          <w:lang w:eastAsia="ru-RU"/>
        </w:rPr>
        <w:t xml:space="preserve">ТС – </w:t>
      </w:r>
      <w:r>
        <w:rPr>
          <w:lang w:eastAsia="ru-RU"/>
        </w:rPr>
        <w:t>сквозной, имя состоит из</w:t>
      </w:r>
      <w:r>
        <w:rPr>
          <w:lang w:val="en-US" w:eastAsia="ru-RU"/>
        </w:rPr>
        <w:t xml:space="preserve"> , </w:t>
      </w:r>
      <w:r>
        <w:rPr>
          <w:lang w:eastAsia="ru-RU"/>
        </w:rPr>
        <w:t xml:space="preserve">номер ТС в БЦП, </w:t>
      </w:r>
    </w:p>
    <w:p w:rsidR="00AB3671" w:rsidRPr="00AB3671" w:rsidRDefault="00AB3671" w:rsidP="006B58CC">
      <w:pPr>
        <w:spacing w:after="0" w:line="240" w:lineRule="auto"/>
        <w:rPr>
          <w:lang w:eastAsia="ru-RU"/>
        </w:rPr>
      </w:pPr>
    </w:p>
    <w:p w:rsidR="007548C1" w:rsidRPr="000D7CCA" w:rsidRDefault="007548C1" w:rsidP="006B58CC">
      <w:pPr>
        <w:spacing w:after="0" w:line="240" w:lineRule="auto"/>
      </w:pPr>
      <w:r w:rsidRPr="000D7CCA">
        <w:t xml:space="preserve">DOPUSR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IDSU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11122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IDBCP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TIP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14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</w:tbl>
    <w:p w:rsidR="007548C1" w:rsidRPr="000D7CCA" w:rsidRDefault="007548C1" w:rsidP="006B58CC">
      <w:pPr>
        <w:spacing w:after="0" w:line="240" w:lineRule="auto"/>
      </w:pPr>
    </w:p>
    <w:p w:rsidR="00E30333" w:rsidRPr="000D7CCA" w:rsidRDefault="00E30333" w:rsidP="006B58CC">
      <w:pPr>
        <w:spacing w:after="0" w:line="240" w:lineRule="auto"/>
        <w:rPr>
          <w:lang w:val="en-US"/>
        </w:rPr>
      </w:pPr>
      <w:r w:rsidRPr="000D7CCA">
        <w:rPr>
          <w:lang w:val="en-US"/>
        </w:rPr>
        <w:t>SUS</w:t>
      </w:r>
      <w:r w:rsidR="009E7B9B" w:rsidRPr="000D7CCA">
        <w:rPr>
          <w:lang w:val="en-US"/>
        </w:rPr>
        <w:t xml:space="preserve"> (</w:t>
      </w:r>
      <w:r w:rsidR="009E7B9B" w:rsidRPr="000D7CCA">
        <w:t>СУ</w:t>
      </w:r>
      <w:r w:rsidR="009E7B9B" w:rsidRPr="000D7CCA">
        <w:rPr>
          <w:lang w:val="en-US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0D7CCA" w:rsidRPr="000D7CCA" w:rsidTr="00E30333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IDSU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11122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  <w:tr w:rsidR="000D7CCA" w:rsidRPr="000D7CCA" w:rsidTr="00E30333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IDBCP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TIP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14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</w:tbl>
    <w:p w:rsidR="00E30333" w:rsidRPr="000D7CCA" w:rsidRDefault="00E30333" w:rsidP="006B58CC">
      <w:pPr>
        <w:spacing w:after="0" w:line="240" w:lineRule="auto"/>
        <w:rPr>
          <w:lang w:val="en-US"/>
        </w:rPr>
      </w:pPr>
    </w:p>
    <w:p w:rsidR="00E30333" w:rsidRPr="000D7CCA" w:rsidRDefault="00E30333" w:rsidP="006B58CC">
      <w:pPr>
        <w:spacing w:after="0" w:line="240" w:lineRule="auto"/>
        <w:rPr>
          <w:lang w:val="en-US"/>
        </w:rPr>
      </w:pPr>
      <w:r w:rsidRPr="000D7CCA">
        <w:rPr>
          <w:lang w:val="en-US"/>
        </w:rPr>
        <w:t>ZONE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IDZONE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  <w:tr w:rsidR="000D7CCA" w:rsidRPr="000D7CCA" w:rsidTr="00BD5AA6"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  <w:r w:rsidRPr="000D7CCA">
              <w:rPr>
                <w:lang w:val="en-US"/>
              </w:rPr>
              <w:t>IDBCP</w:t>
            </w: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0D7CCA" w:rsidRPr="000D7CCA" w:rsidRDefault="000D7CCA" w:rsidP="006B58CC">
            <w:pPr>
              <w:rPr>
                <w:lang w:val="en-US"/>
              </w:rPr>
            </w:pPr>
          </w:p>
        </w:tc>
      </w:tr>
    </w:tbl>
    <w:p w:rsidR="00E30333" w:rsidRPr="000D7CCA" w:rsidRDefault="00E30333" w:rsidP="006B58CC">
      <w:pPr>
        <w:spacing w:after="0" w:line="240" w:lineRule="auto"/>
        <w:rPr>
          <w:lang w:val="en-US"/>
        </w:rPr>
      </w:pPr>
    </w:p>
    <w:p w:rsidR="00D57C4C" w:rsidRPr="000D7CCA" w:rsidRDefault="00D57C4C" w:rsidP="006B58CC">
      <w:pPr>
        <w:spacing w:after="0" w:line="240" w:lineRule="auto"/>
        <w:rPr>
          <w:lang w:val="en-US"/>
        </w:rPr>
      </w:pPr>
    </w:p>
    <w:p w:rsidR="00244F63" w:rsidRPr="006B58CC" w:rsidRDefault="00244F63" w:rsidP="006B58CC">
      <w:pPr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0D7CCA">
        <w:rPr>
          <w:lang w:val="en-US"/>
        </w:rPr>
        <w:cr/>
      </w:r>
      <w:r w:rsidRPr="006B58CC">
        <w:rPr>
          <w:rFonts w:ascii="Courier" w:hAnsi="Courier"/>
          <w:sz w:val="24"/>
          <w:szCs w:val="24"/>
          <w:lang w:val="en-US"/>
        </w:rPr>
        <w:t>-------------------------------------------------------</w:t>
      </w:r>
    </w:p>
    <w:p w:rsidR="00244F63" w:rsidRPr="006B58CC" w:rsidRDefault="00244F63" w:rsidP="00244F63">
      <w:pPr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------------------------ БЦП 0 ------------------------</w:t>
      </w:r>
    </w:p>
    <w:p w:rsidR="00244F63" w:rsidRPr="006B58CC" w:rsidRDefault="00244F63" w:rsidP="00244F63">
      <w:pPr>
        <w:spacing w:after="0" w:line="24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-------------------------------------------------------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75-01-</w:t>
      </w:r>
      <w:commentRangeStart w:id="1"/>
      <w:r w:rsidRPr="006B58CC">
        <w:rPr>
          <w:rFonts w:ascii="Courier" w:hAnsi="Courier"/>
          <w:sz w:val="24"/>
          <w:szCs w:val="24"/>
          <w:shd w:val="clear" w:color="auto" w:fill="FF0000"/>
          <w:lang w:val="en-US"/>
        </w:rPr>
        <w:t>D2-04</w:t>
      </w:r>
      <w:commentRangeEnd w:id="1"/>
      <w:r w:rsidRPr="006B58CC">
        <w:rPr>
          <w:rStyle w:val="a3"/>
          <w:rFonts w:ascii="Courier" w:hAnsi="Courier"/>
          <w:sz w:val="24"/>
          <w:szCs w:val="24"/>
          <w:shd w:val="clear" w:color="auto" w:fill="FF0000"/>
        </w:rPr>
        <w:commentReference w:id="1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"/>
      <w:r w:rsidRPr="006B58CC">
        <w:rPr>
          <w:rFonts w:ascii="Courier" w:hAnsi="Courier"/>
          <w:sz w:val="24"/>
          <w:szCs w:val="24"/>
          <w:lang w:val="en-US"/>
        </w:rPr>
        <w:t>00-03</w:t>
      </w:r>
      <w:commentRangeEnd w:id="2"/>
      <w:r w:rsidRPr="006B58CC">
        <w:rPr>
          <w:rStyle w:val="a3"/>
          <w:rFonts w:ascii="Courier" w:hAnsi="Courier"/>
          <w:sz w:val="24"/>
          <w:szCs w:val="24"/>
        </w:rPr>
        <w:commentReference w:id="2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3"/>
      <w:r w:rsidRPr="006B58CC">
        <w:rPr>
          <w:rFonts w:ascii="Courier" w:hAnsi="Courier"/>
          <w:sz w:val="24"/>
          <w:szCs w:val="24"/>
          <w:lang w:val="en-US"/>
        </w:rPr>
        <w:t>00-00-00</w:t>
      </w:r>
      <w:commentRangeEnd w:id="3"/>
      <w:r w:rsidRPr="006B58CC">
        <w:rPr>
          <w:rStyle w:val="a3"/>
          <w:rFonts w:ascii="Courier" w:hAnsi="Courier"/>
          <w:sz w:val="24"/>
          <w:szCs w:val="24"/>
        </w:rPr>
        <w:commentReference w:id="3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4"/>
      <w:r w:rsidRPr="006B58CC">
        <w:rPr>
          <w:rFonts w:ascii="Courier" w:hAnsi="Courier"/>
          <w:sz w:val="24"/>
          <w:szCs w:val="24"/>
          <w:lang w:val="en-US"/>
        </w:rPr>
        <w:t>1F</w:t>
      </w:r>
      <w:commentRangeEnd w:id="4"/>
      <w:r w:rsidRPr="006B58CC">
        <w:rPr>
          <w:rStyle w:val="a3"/>
          <w:rFonts w:ascii="Courier" w:hAnsi="Courier"/>
          <w:sz w:val="24"/>
          <w:szCs w:val="24"/>
        </w:rPr>
        <w:commentReference w:id="4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"/>
      <w:r w:rsidRPr="006B58CC">
        <w:rPr>
          <w:rFonts w:ascii="Courier" w:hAnsi="Courier"/>
          <w:sz w:val="24"/>
          <w:szCs w:val="24"/>
          <w:lang w:val="en-US"/>
        </w:rPr>
        <w:t>5A-AA-AA-00</w:t>
      </w:r>
      <w:commentRangeEnd w:id="5"/>
      <w:r w:rsidRPr="006B58CC">
        <w:rPr>
          <w:rStyle w:val="a3"/>
          <w:rFonts w:ascii="Courier" w:hAnsi="Courier"/>
          <w:sz w:val="24"/>
          <w:szCs w:val="24"/>
        </w:rPr>
        <w:commentReference w:id="5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6"/>
      <w:r w:rsidRPr="006B58CC">
        <w:rPr>
          <w:rFonts w:ascii="Courier" w:hAnsi="Courier"/>
          <w:sz w:val="24"/>
          <w:szCs w:val="24"/>
          <w:lang w:val="en-US"/>
        </w:rPr>
        <w:t>14</w:t>
      </w:r>
      <w:commentRangeEnd w:id="6"/>
      <w:r w:rsidRPr="006B58CC">
        <w:rPr>
          <w:rStyle w:val="a3"/>
          <w:rFonts w:ascii="Courier" w:hAnsi="Courier"/>
          <w:sz w:val="24"/>
          <w:szCs w:val="24"/>
        </w:rPr>
        <w:commentReference w:id="6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7"/>
      <w:r w:rsidRPr="006B58CC">
        <w:rPr>
          <w:rFonts w:ascii="Courier" w:hAnsi="Courier"/>
          <w:sz w:val="24"/>
          <w:szCs w:val="24"/>
          <w:lang w:val="en-US"/>
        </w:rPr>
        <w:t>0C</w:t>
      </w:r>
      <w:commentRangeEnd w:id="7"/>
      <w:r w:rsidRPr="006B58CC">
        <w:rPr>
          <w:rStyle w:val="a3"/>
          <w:rFonts w:ascii="Courier" w:hAnsi="Courier"/>
          <w:sz w:val="24"/>
          <w:szCs w:val="24"/>
        </w:rPr>
        <w:commentReference w:id="7"/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commentRangeStart w:id="8"/>
      <w:r w:rsidRPr="006B58CC">
        <w:rPr>
          <w:rFonts w:ascii="Courier" w:hAnsi="Courier"/>
          <w:sz w:val="24"/>
          <w:szCs w:val="24"/>
          <w:lang w:val="en-US"/>
        </w:rPr>
        <w:t>30-25</w:t>
      </w:r>
      <w:commentRangeEnd w:id="8"/>
      <w:r w:rsidRPr="006B58CC">
        <w:rPr>
          <w:rStyle w:val="a3"/>
          <w:rFonts w:ascii="Courier" w:hAnsi="Courier"/>
          <w:sz w:val="24"/>
          <w:szCs w:val="24"/>
        </w:rPr>
        <w:commentReference w:id="8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9"/>
      <w:r w:rsidRPr="006B58CC">
        <w:rPr>
          <w:rFonts w:ascii="Courier" w:hAnsi="Courier"/>
          <w:sz w:val="24"/>
          <w:szCs w:val="24"/>
          <w:lang w:val="en-US"/>
        </w:rPr>
        <w:t>00-00-00-00</w:t>
      </w:r>
      <w:commentRangeEnd w:id="9"/>
      <w:r w:rsidRPr="006B58CC">
        <w:rPr>
          <w:rStyle w:val="a3"/>
          <w:rFonts w:ascii="Courier" w:hAnsi="Courier"/>
          <w:sz w:val="24"/>
          <w:szCs w:val="24"/>
        </w:rPr>
        <w:commentReference w:id="9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0"/>
      <w:r w:rsidRPr="006B58CC">
        <w:rPr>
          <w:rFonts w:ascii="Courier" w:hAnsi="Courier"/>
          <w:sz w:val="24"/>
          <w:szCs w:val="24"/>
          <w:lang w:val="en-US"/>
        </w:rPr>
        <w:t>16</w:t>
      </w:r>
      <w:commentRangeEnd w:id="10"/>
      <w:r w:rsidRPr="006B58CC">
        <w:rPr>
          <w:rStyle w:val="a3"/>
          <w:rFonts w:ascii="Courier" w:hAnsi="Courier"/>
          <w:sz w:val="24"/>
          <w:szCs w:val="24"/>
        </w:rPr>
        <w:commentReference w:id="10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1"/>
      <w:r w:rsidRPr="006B58CC">
        <w:rPr>
          <w:rFonts w:ascii="Courier" w:hAnsi="Courier"/>
          <w:sz w:val="24"/>
          <w:szCs w:val="24"/>
          <w:lang w:val="en-US"/>
        </w:rPr>
        <w:t>00-00-00-17-04-3E-04-3D-04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30-04-20-00-35-00-5F-00-70-00-63-00-63</w:t>
      </w:r>
      <w:commentRangeEnd w:id="11"/>
      <w:r w:rsidRPr="006B58CC">
        <w:rPr>
          <w:rStyle w:val="a3"/>
          <w:rFonts w:ascii="Courier" w:hAnsi="Courier"/>
          <w:sz w:val="24"/>
          <w:szCs w:val="24"/>
        </w:rPr>
        <w:commentReference w:id="11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2"/>
      <w:r w:rsidRPr="006B58CC">
        <w:rPr>
          <w:rFonts w:ascii="Courier" w:hAnsi="Courier"/>
          <w:sz w:val="24"/>
          <w:szCs w:val="24"/>
          <w:lang w:val="en-US"/>
        </w:rPr>
        <w:t>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</w:t>
      </w:r>
      <w:commentRangeEnd w:id="12"/>
      <w:r w:rsidRPr="006B58CC">
        <w:rPr>
          <w:rStyle w:val="a3"/>
          <w:rFonts w:ascii="Courier" w:hAnsi="Courier"/>
          <w:sz w:val="24"/>
          <w:szCs w:val="24"/>
        </w:rPr>
        <w:commentReference w:id="12"/>
      </w:r>
      <w:r w:rsidRPr="006B58CC">
        <w:rPr>
          <w:rFonts w:ascii="Courier" w:hAnsi="Courier"/>
          <w:sz w:val="24"/>
          <w:szCs w:val="24"/>
          <w:lang w:val="en-US"/>
        </w:rPr>
        <w:t>-00-00-00-13-</w:t>
      </w:r>
      <w:commentRangeStart w:id="13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13"/>
      <w:r w:rsidRPr="006B58CC">
        <w:rPr>
          <w:rStyle w:val="a3"/>
          <w:rFonts w:ascii="Courier" w:hAnsi="Courier"/>
          <w:sz w:val="24"/>
          <w:szCs w:val="24"/>
        </w:rPr>
        <w:commentReference w:id="13"/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b/>
          <w:sz w:val="24"/>
          <w:szCs w:val="24"/>
          <w:lang w:val="en-US"/>
        </w:rPr>
        <w:t>57-29</w:t>
      </w:r>
      <w:r w:rsidRPr="006B58CC">
        <w:rPr>
          <w:rFonts w:ascii="Courier" w:hAnsi="Courier"/>
          <w:sz w:val="24"/>
          <w:szCs w:val="24"/>
          <w:lang w:val="en-US"/>
        </w:rPr>
        <w:t>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14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00-00-00-17-04-3E-04-3D-04-30-04-20-00-37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00-5F-00-70-00-63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00-00-00-02-00-00-00-FF-FF</w:t>
      </w:r>
      <w:r w:rsidRPr="006B58CC">
        <w:rPr>
          <w:rFonts w:ascii="Courier" w:hAnsi="Courier"/>
          <w:sz w:val="24"/>
          <w:szCs w:val="24"/>
          <w:shd w:val="clear" w:color="auto" w:fill="FF0000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00</w:t>
      </w:r>
    </w:p>
    <w:p w:rsidR="00EF6D9F" w:rsidRPr="006B58CC" w:rsidRDefault="00EF6D9F" w:rsidP="000D7CCA">
      <w:pPr>
        <w:spacing w:after="0" w:line="360" w:lineRule="auto"/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</w:pP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lastRenderedPageBreak/>
        <w:t>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01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4"/>
      <w:r w:rsidRPr="006B58CC">
        <w:rPr>
          <w:rFonts w:ascii="Courier" w:hAnsi="Courier"/>
          <w:sz w:val="24"/>
          <w:szCs w:val="24"/>
          <w:lang w:val="en-US"/>
        </w:rPr>
        <w:t>11-11-11-04</w:t>
      </w:r>
      <w:commentRangeEnd w:id="14"/>
      <w:r w:rsidR="004B39C7" w:rsidRPr="006B58CC">
        <w:rPr>
          <w:rStyle w:val="a3"/>
          <w:rFonts w:ascii="Courier" w:hAnsi="Courier"/>
          <w:sz w:val="24"/>
          <w:szCs w:val="24"/>
        </w:rPr>
        <w:commentReference w:id="14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15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15"/>
      <w:r w:rsidRPr="006B58CC">
        <w:rPr>
          <w:rStyle w:val="a3"/>
          <w:rFonts w:ascii="Courier" w:hAnsi="Courier"/>
          <w:sz w:val="24"/>
          <w:szCs w:val="24"/>
        </w:rPr>
        <w:commentReference w:id="15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6"/>
      <w:r w:rsidRPr="006B58CC">
        <w:rPr>
          <w:rFonts w:ascii="Courier" w:hAnsi="Courier"/>
          <w:sz w:val="24"/>
          <w:szCs w:val="24"/>
          <w:lang w:val="en-US"/>
        </w:rPr>
        <w:t>00</w:t>
      </w:r>
      <w:commentRangeEnd w:id="16"/>
      <w:r w:rsidR="00245716" w:rsidRPr="006B58CC">
        <w:rPr>
          <w:rStyle w:val="a3"/>
          <w:rFonts w:ascii="Courier" w:hAnsi="Courier"/>
          <w:sz w:val="24"/>
          <w:szCs w:val="24"/>
        </w:rPr>
        <w:commentReference w:id="16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7"/>
      <w:r w:rsidRPr="006B58CC">
        <w:rPr>
          <w:rFonts w:ascii="Courier" w:hAnsi="Courier"/>
          <w:sz w:val="24"/>
          <w:szCs w:val="24"/>
          <w:lang w:val="en-US"/>
        </w:rPr>
        <w:t>00</w:t>
      </w:r>
      <w:commentRangeEnd w:id="17"/>
      <w:r w:rsidR="004B39C7" w:rsidRPr="006B58CC">
        <w:rPr>
          <w:rStyle w:val="a3"/>
          <w:rFonts w:ascii="Courier" w:hAnsi="Courier"/>
          <w:sz w:val="24"/>
          <w:szCs w:val="24"/>
        </w:rPr>
        <w:commentReference w:id="17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18"/>
      <w:r w:rsidRPr="006B58CC">
        <w:rPr>
          <w:rFonts w:ascii="Courier" w:hAnsi="Courier"/>
          <w:sz w:val="24"/>
          <w:szCs w:val="24"/>
          <w:lang w:val="en-US"/>
        </w:rPr>
        <w:t>00-00</w:t>
      </w:r>
      <w:commentRangeEnd w:id="18"/>
      <w:r w:rsidR="004B39C7" w:rsidRPr="006B58CC">
        <w:rPr>
          <w:rStyle w:val="a3"/>
          <w:rFonts w:ascii="Courier" w:hAnsi="Courier"/>
          <w:sz w:val="24"/>
          <w:szCs w:val="24"/>
        </w:rPr>
        <w:commentReference w:id="18"/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</w:pPr>
      <w:commentRangeStart w:id="19"/>
      <w:r w:rsidRPr="006B58CC">
        <w:rPr>
          <w:rFonts w:ascii="Courier" w:hAnsi="Courier"/>
          <w:sz w:val="24"/>
          <w:szCs w:val="24"/>
          <w:lang w:val="en-US"/>
        </w:rPr>
        <w:t>00</w:t>
      </w:r>
      <w:commentRangeEnd w:id="19"/>
      <w:r w:rsidR="00245716" w:rsidRPr="006B58CC">
        <w:rPr>
          <w:rStyle w:val="a3"/>
          <w:rFonts w:ascii="Courier" w:hAnsi="Courier"/>
          <w:sz w:val="24"/>
          <w:szCs w:val="24"/>
        </w:rPr>
        <w:commentReference w:id="19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0"/>
      <w:r w:rsidRPr="006B58CC">
        <w:rPr>
          <w:rFonts w:ascii="Courier" w:hAnsi="Courier"/>
          <w:sz w:val="24"/>
          <w:szCs w:val="24"/>
          <w:lang w:val="en-US"/>
        </w:rPr>
        <w:t>00-00-00-00-00-00-00</w:t>
      </w:r>
      <w:commentRangeEnd w:id="20"/>
      <w:r w:rsidR="00245716" w:rsidRPr="006B58CC">
        <w:rPr>
          <w:rStyle w:val="a3"/>
          <w:rFonts w:ascii="Courier" w:hAnsi="Courier"/>
          <w:sz w:val="24"/>
          <w:szCs w:val="24"/>
        </w:rPr>
        <w:commentReference w:id="20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1"/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</w:t>
      </w:r>
      <w:commentRangeEnd w:id="21"/>
      <w:r w:rsidR="008465BB" w:rsidRPr="006B58CC">
        <w:rPr>
          <w:rStyle w:val="a3"/>
          <w:rFonts w:ascii="Courier" w:hAnsi="Courier"/>
          <w:sz w:val="24"/>
          <w:szCs w:val="24"/>
        </w:rPr>
        <w:commentReference w:id="21"/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2"/>
      <w:r w:rsidRPr="006B58CC">
        <w:rPr>
          <w:rFonts w:ascii="Courier" w:hAnsi="Courier"/>
          <w:b/>
          <w:sz w:val="24"/>
          <w:szCs w:val="24"/>
          <w:lang w:val="en-US"/>
        </w:rPr>
        <w:t>17-EF</w:t>
      </w:r>
      <w:commentRangeEnd w:id="22"/>
      <w:r w:rsidR="008465BB" w:rsidRPr="006B58CC">
        <w:rPr>
          <w:rStyle w:val="a3"/>
          <w:rFonts w:ascii="Courier" w:hAnsi="Courier"/>
          <w:sz w:val="24"/>
          <w:szCs w:val="24"/>
        </w:rPr>
        <w:commentReference w:id="22"/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00-00-00-1E-04-45-04-40-04-30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04-3D-04-3D-04-4B-04-39-04-20-00-28-04-21-04-20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00-31-00-31-00-31-00-2E-00-31-00-31-00-31</w:t>
      </w:r>
      <w:r w:rsidRPr="006B58CC">
        <w:rPr>
          <w:rFonts w:ascii="Courier" w:hAnsi="Courier"/>
          <w:sz w:val="24"/>
          <w:szCs w:val="24"/>
          <w:lang w:val="en-US"/>
        </w:rPr>
        <w:t>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01-80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01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3"/>
      <w:r w:rsidRPr="006B58CC">
        <w:rPr>
          <w:rFonts w:ascii="Courier" w:hAnsi="Courier"/>
          <w:sz w:val="24"/>
          <w:szCs w:val="24"/>
          <w:lang w:val="en-US"/>
        </w:rPr>
        <w:t>11-11-11-04</w:t>
      </w:r>
      <w:commentRangeEnd w:id="23"/>
      <w:r w:rsidRPr="006B58CC">
        <w:rPr>
          <w:rStyle w:val="a3"/>
          <w:rFonts w:ascii="Courier" w:hAnsi="Courier"/>
          <w:sz w:val="24"/>
          <w:szCs w:val="24"/>
        </w:rPr>
        <w:commentReference w:id="23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24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24"/>
      <w:r w:rsidRPr="006B58CC">
        <w:rPr>
          <w:rStyle w:val="a3"/>
          <w:rFonts w:ascii="Courier" w:hAnsi="Courier"/>
          <w:sz w:val="24"/>
          <w:szCs w:val="24"/>
        </w:rPr>
        <w:commentReference w:id="24"/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CA-BE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00-00-00-1E-04-45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04-40-04-30-04-3D-04-3D-04-4B-04-39-04-20-00-28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04-21-04-20-00-31-00-31-00-31-00-2E-00-31-00-31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00-00-00-02-00-00-00-FF-FF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02-80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02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5"/>
      <w:r w:rsidRPr="006B58CC">
        <w:rPr>
          <w:rFonts w:ascii="Courier" w:hAnsi="Courier"/>
          <w:sz w:val="24"/>
          <w:szCs w:val="24"/>
          <w:lang w:val="en-US"/>
        </w:rPr>
        <w:t>11-12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22-04</w:t>
      </w:r>
      <w:commentRangeEnd w:id="25"/>
      <w:r w:rsidRPr="006B58CC">
        <w:rPr>
          <w:rStyle w:val="a3"/>
          <w:rFonts w:ascii="Courier" w:hAnsi="Courier"/>
          <w:sz w:val="24"/>
          <w:szCs w:val="24"/>
        </w:rPr>
        <w:commentReference w:id="25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26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26"/>
      <w:r w:rsidRPr="006B58CC">
        <w:rPr>
          <w:rStyle w:val="a3"/>
          <w:rFonts w:ascii="Courier" w:hAnsi="Courier"/>
          <w:sz w:val="24"/>
          <w:szCs w:val="24"/>
        </w:rPr>
        <w:commentReference w:id="26"/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00-00-00-00-00-00-00-00-00-00-00-00-00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7C-83</w:t>
      </w:r>
      <w:r w:rsidRPr="006B58CC">
        <w:rPr>
          <w:rFonts w:ascii="Courier" w:hAnsi="Courier"/>
          <w:sz w:val="24"/>
          <w:szCs w:val="24"/>
          <w:lang w:val="en-US"/>
        </w:rPr>
        <w:t>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00-00-00-22-04-40-04-35-04-32-04-3E-04-36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04-3D-04-4B-04-39-04-20-00-28-04-21-04-20-00-31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00-31-00-31-00-2E-00-32-00-32-00-32</w:t>
      </w:r>
      <w:r w:rsidRPr="006B58CC">
        <w:rPr>
          <w:rFonts w:ascii="Courier" w:hAnsi="Courier"/>
          <w:sz w:val="24"/>
          <w:szCs w:val="24"/>
          <w:lang w:val="en-US"/>
        </w:rPr>
        <w:t>-00-00-00-FF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03-80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02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7"/>
      <w:r w:rsidRPr="006B58CC">
        <w:rPr>
          <w:rFonts w:ascii="Courier" w:hAnsi="Courier"/>
          <w:sz w:val="24"/>
          <w:szCs w:val="24"/>
          <w:lang w:val="en-US"/>
        </w:rPr>
        <w:t>11-12-22-04</w:t>
      </w:r>
      <w:commentRangeEnd w:id="27"/>
      <w:r w:rsidRPr="006B58CC">
        <w:rPr>
          <w:rStyle w:val="a3"/>
          <w:rFonts w:ascii="Courier" w:hAnsi="Courier"/>
          <w:sz w:val="24"/>
          <w:szCs w:val="24"/>
        </w:rPr>
        <w:commentReference w:id="27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28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28"/>
      <w:r w:rsidRPr="006B58CC">
        <w:rPr>
          <w:rStyle w:val="a3"/>
          <w:rFonts w:ascii="Courier" w:hAnsi="Courier"/>
          <w:sz w:val="24"/>
          <w:szCs w:val="24"/>
        </w:rPr>
        <w:commentReference w:id="28"/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A1-D2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00-00-00-22-04-40-04-35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04-32-04-3E-04-36-04-3D-04-4B-04-39-04-20-00-28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04-21-04-20-00-31-00-31-00-31-00-2E-00-32-00-32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00-32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00-00-00-02-00-00-00-FF-FF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04-80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03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29"/>
      <w:r w:rsidRPr="006B58CC">
        <w:rPr>
          <w:rFonts w:ascii="Courier" w:hAnsi="Courier"/>
          <w:sz w:val="24"/>
          <w:szCs w:val="24"/>
          <w:lang w:val="en-US"/>
        </w:rPr>
        <w:t>11-13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33-04</w:t>
      </w:r>
      <w:commentRangeEnd w:id="29"/>
      <w:r w:rsidRPr="006B58CC">
        <w:rPr>
          <w:rStyle w:val="a3"/>
          <w:rFonts w:ascii="Courier" w:hAnsi="Courier"/>
          <w:sz w:val="24"/>
          <w:szCs w:val="24"/>
        </w:rPr>
        <w:commentReference w:id="29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30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30"/>
      <w:r w:rsidRPr="006B58CC">
        <w:rPr>
          <w:rStyle w:val="a3"/>
          <w:rFonts w:ascii="Courier" w:hAnsi="Courier"/>
          <w:sz w:val="24"/>
          <w:szCs w:val="24"/>
        </w:rPr>
        <w:commentReference w:id="30"/>
      </w:r>
      <w:r w:rsidRPr="006B58CC">
        <w:rPr>
          <w:rFonts w:ascii="Courier" w:hAnsi="Courier"/>
          <w:sz w:val="24"/>
          <w:szCs w:val="24"/>
          <w:lang w:val="en-US"/>
        </w:rPr>
        <w:t>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FF-FF-00-00-00-00-00-00-00-00-00-00-00-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F8-1A</w:t>
      </w:r>
      <w:r w:rsidRPr="006B58CC">
        <w:rPr>
          <w:rFonts w:ascii="Courier" w:hAnsi="Courier"/>
          <w:sz w:val="24"/>
          <w:szCs w:val="24"/>
          <w:lang w:val="en-US"/>
        </w:rPr>
        <w:t>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00-00-00-1F-04-3E-04-36-04-30-04-40-04-3D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04-4B-04-39-04-20-00-28-04-21-04-20-00-31-00-31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00-31-00-2E-00-33-00-33-00-33</w:t>
      </w:r>
      <w:r w:rsidRPr="006B58CC">
        <w:rPr>
          <w:rFonts w:ascii="Courier" w:hAnsi="Courier"/>
          <w:sz w:val="24"/>
          <w:szCs w:val="24"/>
          <w:lang w:val="en-US"/>
        </w:rPr>
        <w:t>-00-00-00-FF-FF-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05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03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31"/>
      <w:r w:rsidRPr="006B58CC">
        <w:rPr>
          <w:rFonts w:ascii="Courier" w:hAnsi="Courier"/>
          <w:sz w:val="24"/>
          <w:szCs w:val="24"/>
          <w:lang w:val="en-US"/>
        </w:rPr>
        <w:t>11-13-33-04</w:t>
      </w:r>
      <w:commentRangeEnd w:id="31"/>
      <w:r w:rsidRPr="006B58CC">
        <w:rPr>
          <w:rStyle w:val="a3"/>
          <w:rFonts w:ascii="Courier" w:hAnsi="Courier"/>
          <w:sz w:val="24"/>
          <w:szCs w:val="24"/>
        </w:rPr>
        <w:commentReference w:id="31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32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32"/>
      <w:r w:rsidRPr="006B58CC">
        <w:rPr>
          <w:rStyle w:val="a3"/>
          <w:rFonts w:ascii="Courier" w:hAnsi="Courier"/>
          <w:sz w:val="24"/>
          <w:szCs w:val="24"/>
        </w:rPr>
        <w:commentReference w:id="32"/>
      </w:r>
      <w:r w:rsidRPr="006B58CC">
        <w:rPr>
          <w:rFonts w:ascii="Courier" w:hAnsi="Courier"/>
          <w:sz w:val="24"/>
          <w:szCs w:val="24"/>
          <w:lang w:val="en-US"/>
        </w:rPr>
        <w:t>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00-00-00-00-FF-FF-00-00-00-00-00-00-00-00-00-00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b/>
          <w:sz w:val="24"/>
          <w:szCs w:val="24"/>
          <w:lang w:val="en-US"/>
        </w:rPr>
        <w:t>25-4B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00-00-00-1F-04-3E-04-36-04-30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04-40-04-3D-04-4B-04-39-04-20-00-28-04-21-04-20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00-31-00-31-00-31-00-2E-00-33-00-33-00-33</w:t>
      </w:r>
      <w:r w:rsidRPr="006B58CC">
        <w:rPr>
          <w:rFonts w:ascii="Courier" w:hAnsi="Courier"/>
          <w:sz w:val="24"/>
          <w:szCs w:val="24"/>
          <w:lang w:val="en-US"/>
        </w:rPr>
        <w:t>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00-02-00-00-00-FF-FF-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06-80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04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33"/>
      <w:r w:rsidRPr="006B58CC">
        <w:rPr>
          <w:rFonts w:ascii="Courier" w:hAnsi="Courier"/>
          <w:sz w:val="24"/>
          <w:szCs w:val="24"/>
          <w:lang w:val="en-US"/>
        </w:rPr>
        <w:t>11-14-44-04</w:t>
      </w:r>
      <w:commentRangeEnd w:id="33"/>
      <w:r w:rsidRPr="006B58CC">
        <w:rPr>
          <w:rStyle w:val="a3"/>
          <w:rFonts w:ascii="Courier" w:hAnsi="Courier"/>
          <w:sz w:val="24"/>
          <w:szCs w:val="24"/>
        </w:rPr>
        <w:commentReference w:id="33"/>
      </w:r>
      <w:r w:rsidRPr="006B58CC">
        <w:rPr>
          <w:rFonts w:ascii="Courier" w:hAnsi="Courier"/>
          <w:sz w:val="24"/>
          <w:szCs w:val="24"/>
          <w:lang w:val="en-US"/>
        </w:rPr>
        <w:t>-00-43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commentRangeStart w:id="34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34"/>
      <w:r w:rsidRPr="006B58CC">
        <w:rPr>
          <w:rStyle w:val="a3"/>
          <w:rFonts w:ascii="Courier" w:hAnsi="Courier"/>
          <w:sz w:val="24"/>
          <w:szCs w:val="24"/>
        </w:rPr>
        <w:commentReference w:id="34"/>
      </w:r>
      <w:r w:rsidRPr="006B58CC">
        <w:rPr>
          <w:rFonts w:ascii="Courier" w:hAnsi="Courier"/>
          <w:sz w:val="24"/>
          <w:szCs w:val="24"/>
          <w:lang w:val="en-US"/>
        </w:rPr>
        <w:t>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AA-5B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00-22-04-35-04-45-04-3D-04-3E-04-3B-04-2E-00-20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lastRenderedPageBreak/>
        <w:t>00-28-04-21-04-20-00-31-00-31-00-31-00-2E-00-34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00-34-00-34</w:t>
      </w:r>
      <w:r w:rsidRPr="006B58CC">
        <w:rPr>
          <w:rFonts w:ascii="Courier" w:hAnsi="Courier"/>
          <w:sz w:val="24"/>
          <w:szCs w:val="24"/>
          <w:lang w:val="en-US"/>
        </w:rPr>
        <w:t>-00-00-00-FF-FF-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07-80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04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35"/>
      <w:r w:rsidRPr="006B58CC">
        <w:rPr>
          <w:rFonts w:ascii="Courier" w:hAnsi="Courier"/>
          <w:sz w:val="24"/>
          <w:szCs w:val="24"/>
          <w:lang w:val="en-US"/>
        </w:rPr>
        <w:t>11-14-44-04</w:t>
      </w:r>
      <w:commentRangeEnd w:id="35"/>
      <w:r w:rsidR="006F4E72" w:rsidRPr="006B58CC">
        <w:rPr>
          <w:rStyle w:val="a3"/>
          <w:rFonts w:ascii="Courier" w:hAnsi="Courier"/>
          <w:sz w:val="24"/>
          <w:szCs w:val="24"/>
        </w:rPr>
        <w:commentReference w:id="35"/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00-43-</w:t>
      </w:r>
      <w:commentRangeStart w:id="36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36"/>
      <w:r w:rsidRPr="006B58CC">
        <w:rPr>
          <w:rStyle w:val="a3"/>
          <w:rFonts w:ascii="Courier" w:hAnsi="Courier"/>
          <w:sz w:val="24"/>
          <w:szCs w:val="24"/>
        </w:rPr>
        <w:commentReference w:id="36"/>
      </w:r>
      <w:r w:rsidRPr="006B58CC">
        <w:rPr>
          <w:rFonts w:ascii="Courier" w:hAnsi="Courier"/>
          <w:sz w:val="24"/>
          <w:szCs w:val="24"/>
          <w:lang w:val="en-US"/>
        </w:rPr>
        <w:t>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77-0A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26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00-00-00-22-04-35-04-45-04-3D-04-3E-04-3B-04-2E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00-20-00-28-04-21-04-20-00-31-00-31-00-31-00-2E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00-34-00-34-00-34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00-00-00-02-00-00-00-FF-FF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05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37"/>
      <w:r w:rsidRPr="006B58CC">
        <w:rPr>
          <w:rFonts w:ascii="Courier" w:hAnsi="Courier"/>
          <w:sz w:val="24"/>
          <w:szCs w:val="24"/>
          <w:lang w:val="en-US"/>
        </w:rPr>
        <w:t>11-15-55-04</w:t>
      </w:r>
      <w:commentRangeEnd w:id="37"/>
      <w:r w:rsidR="006F4E72" w:rsidRPr="006B58CC">
        <w:rPr>
          <w:rStyle w:val="a3"/>
          <w:rFonts w:ascii="Courier" w:hAnsi="Courier"/>
          <w:sz w:val="24"/>
          <w:szCs w:val="24"/>
        </w:rPr>
        <w:commentReference w:id="37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38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38"/>
      <w:r w:rsidRPr="006B58CC">
        <w:rPr>
          <w:rStyle w:val="a3"/>
          <w:rFonts w:ascii="Courier" w:hAnsi="Courier"/>
          <w:sz w:val="24"/>
          <w:szCs w:val="24"/>
        </w:rPr>
        <w:commentReference w:id="38"/>
      </w:r>
      <w:r w:rsidRPr="006B58CC">
        <w:rPr>
          <w:rFonts w:ascii="Courier" w:hAnsi="Courier"/>
          <w:sz w:val="24"/>
          <w:szCs w:val="24"/>
          <w:lang w:val="en-US"/>
        </w:rPr>
        <w:t>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b/>
          <w:sz w:val="24"/>
          <w:szCs w:val="24"/>
          <w:lang w:val="en-US"/>
        </w:rPr>
        <w:t>F0-6C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00-00-00-18-04-23-04-20-00-31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00-31-00-31-00-2E-00-35-00-35-00-35</w:t>
      </w:r>
      <w:r w:rsidRPr="006B58CC">
        <w:rPr>
          <w:rFonts w:ascii="Courier" w:hAnsi="Courier"/>
          <w:sz w:val="24"/>
          <w:szCs w:val="24"/>
          <w:lang w:val="en-US"/>
        </w:rPr>
        <w:t>-00-00-00-FF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09-80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05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39"/>
      <w:r w:rsidRPr="006B58CC">
        <w:rPr>
          <w:rFonts w:ascii="Courier" w:hAnsi="Courier"/>
          <w:sz w:val="24"/>
          <w:szCs w:val="24"/>
          <w:lang w:val="en-US"/>
        </w:rPr>
        <w:t>11-15-55-04</w:t>
      </w:r>
      <w:commentRangeEnd w:id="39"/>
      <w:r w:rsidR="006F4E72" w:rsidRPr="006B58CC">
        <w:rPr>
          <w:rStyle w:val="a3"/>
          <w:rFonts w:ascii="Courier" w:hAnsi="Courier"/>
          <w:sz w:val="24"/>
          <w:szCs w:val="24"/>
        </w:rPr>
        <w:commentReference w:id="39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40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40"/>
      <w:r w:rsidRPr="006B58CC">
        <w:rPr>
          <w:rStyle w:val="a3"/>
          <w:rFonts w:ascii="Courier" w:hAnsi="Courier"/>
          <w:sz w:val="24"/>
          <w:szCs w:val="24"/>
        </w:rPr>
        <w:commentReference w:id="40"/>
      </w:r>
      <w:r w:rsidRPr="006B58CC">
        <w:rPr>
          <w:rFonts w:ascii="Courier" w:hAnsi="Courier"/>
          <w:sz w:val="24"/>
          <w:szCs w:val="24"/>
          <w:lang w:val="en-US"/>
        </w:rPr>
        <w:t>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</w:t>
      </w:r>
      <w:r w:rsidRPr="006B58CC">
        <w:rPr>
          <w:rFonts w:ascii="Courier" w:hAnsi="Courier"/>
          <w:b/>
          <w:sz w:val="24"/>
          <w:szCs w:val="24"/>
          <w:lang w:val="en-US"/>
        </w:rPr>
        <w:t>2D-3D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00-00-00-18-04-23-04-20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00-31-00-31-00-31-00-2E-00-35-00-35-00-35</w:t>
      </w:r>
      <w:r w:rsidRPr="006B58CC">
        <w:rPr>
          <w:rFonts w:ascii="Courier" w:hAnsi="Courier"/>
          <w:sz w:val="24"/>
          <w:szCs w:val="24"/>
          <w:lang w:val="en-US"/>
        </w:rPr>
        <w:t>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00-02-00-00-00-FF-FF-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0A-80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41"/>
      <w:r w:rsidRPr="006B58CC">
        <w:rPr>
          <w:rFonts w:ascii="Courier" w:hAnsi="Courier"/>
          <w:sz w:val="24"/>
          <w:szCs w:val="24"/>
          <w:lang w:val="en-US"/>
        </w:rPr>
        <w:t>11-16-66-04</w:t>
      </w:r>
      <w:commentRangeEnd w:id="41"/>
      <w:r w:rsidR="006F4E72" w:rsidRPr="006B58CC">
        <w:rPr>
          <w:rStyle w:val="a3"/>
          <w:rFonts w:ascii="Courier" w:hAnsi="Courier"/>
          <w:sz w:val="24"/>
          <w:szCs w:val="24"/>
        </w:rPr>
        <w:commentReference w:id="41"/>
      </w:r>
      <w:r w:rsidRPr="006B58CC">
        <w:rPr>
          <w:rFonts w:ascii="Courier" w:hAnsi="Courier"/>
          <w:sz w:val="24"/>
          <w:szCs w:val="24"/>
          <w:lang w:val="en-US"/>
        </w:rPr>
        <w:t>-00-43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commentRangeStart w:id="42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42"/>
      <w:r w:rsidRPr="006B58CC">
        <w:rPr>
          <w:rStyle w:val="a3"/>
          <w:rFonts w:ascii="Courier" w:hAnsi="Courier"/>
          <w:sz w:val="24"/>
          <w:szCs w:val="24"/>
        </w:rPr>
        <w:commentReference w:id="42"/>
      </w:r>
      <w:r w:rsidRPr="006B58CC">
        <w:rPr>
          <w:rFonts w:ascii="Courier" w:hAnsi="Courier"/>
          <w:sz w:val="24"/>
          <w:szCs w:val="24"/>
          <w:lang w:val="en-US"/>
        </w:rPr>
        <w:t>-00-00-00-00-00-00-00-00-00-00-</w:t>
      </w:r>
      <w:commentRangeStart w:id="43"/>
      <w:r w:rsidRPr="006B58CC">
        <w:rPr>
          <w:rFonts w:ascii="Courier" w:hAnsi="Courier"/>
          <w:sz w:val="24"/>
          <w:szCs w:val="24"/>
          <w:lang w:val="en-US"/>
        </w:rPr>
        <w:t>AA-AA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AA-00</w:t>
      </w:r>
      <w:commentRangeEnd w:id="43"/>
      <w:r w:rsidR="006F4E72" w:rsidRPr="006B58CC">
        <w:rPr>
          <w:rStyle w:val="a3"/>
          <w:rFonts w:ascii="Courier" w:hAnsi="Courier"/>
          <w:sz w:val="24"/>
          <w:szCs w:val="24"/>
        </w:rPr>
        <w:commentReference w:id="43"/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78-8F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00-22-04-14-04-20-00-31-00-31-00-31-00-2E-00-36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00-36-00-36</w:t>
      </w:r>
      <w:r w:rsidRPr="006B58CC">
        <w:rPr>
          <w:rFonts w:ascii="Courier" w:hAnsi="Courier"/>
          <w:sz w:val="24"/>
          <w:szCs w:val="24"/>
          <w:lang w:val="en-US"/>
        </w:rPr>
        <w:t>-00-00-00-FF-FF-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0B-80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44"/>
      <w:r w:rsidRPr="006B58CC">
        <w:rPr>
          <w:rFonts w:ascii="Courier" w:hAnsi="Courier"/>
          <w:sz w:val="24"/>
          <w:szCs w:val="24"/>
          <w:lang w:val="en-US"/>
        </w:rPr>
        <w:t>11-16-66-04</w:t>
      </w:r>
      <w:commentRangeEnd w:id="44"/>
      <w:r w:rsidR="006F4E72" w:rsidRPr="006B58CC">
        <w:rPr>
          <w:rStyle w:val="a3"/>
          <w:rFonts w:ascii="Courier" w:hAnsi="Courier"/>
          <w:sz w:val="24"/>
          <w:szCs w:val="24"/>
        </w:rPr>
        <w:commentReference w:id="44"/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00-43-</w:t>
      </w:r>
      <w:commentRangeStart w:id="45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45"/>
      <w:r w:rsidRPr="006B58CC">
        <w:rPr>
          <w:rStyle w:val="a3"/>
          <w:rFonts w:ascii="Courier" w:hAnsi="Courier"/>
          <w:sz w:val="24"/>
          <w:szCs w:val="24"/>
        </w:rPr>
        <w:commentReference w:id="45"/>
      </w:r>
      <w:r w:rsidRPr="006B58CC">
        <w:rPr>
          <w:rFonts w:ascii="Courier" w:hAnsi="Courier"/>
          <w:sz w:val="24"/>
          <w:szCs w:val="24"/>
          <w:lang w:val="en-US"/>
        </w:rPr>
        <w:t>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commentRangeStart w:id="46"/>
      <w:r w:rsidRPr="006B58CC">
        <w:rPr>
          <w:rFonts w:ascii="Courier" w:hAnsi="Courier"/>
          <w:sz w:val="24"/>
          <w:szCs w:val="24"/>
          <w:lang w:val="en-US"/>
        </w:rPr>
        <w:t>AA-AA-AA-00</w:t>
      </w:r>
      <w:commentRangeEnd w:id="46"/>
      <w:r w:rsidR="006F4E72" w:rsidRPr="006B58CC">
        <w:rPr>
          <w:rStyle w:val="a3"/>
          <w:rFonts w:ascii="Courier" w:hAnsi="Courier"/>
          <w:sz w:val="24"/>
          <w:szCs w:val="24"/>
        </w:rPr>
        <w:commentReference w:id="46"/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808080" w:themeFill="background1" w:themeFillShade="80"/>
          <w:lang w:val="en-US"/>
        </w:rPr>
        <w:t>00-00-00-00-00-00-00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b/>
          <w:sz w:val="24"/>
          <w:szCs w:val="24"/>
          <w:lang w:val="en-US"/>
        </w:rPr>
        <w:t>A5-DE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16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00-00-00-22-04-14-04-20-00-31-00-31-00-31-00-2E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00-36-00-36-00-36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00-00-00-02-00-00-00-FF-FF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0C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07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47"/>
      <w:r w:rsidRPr="006B58CC">
        <w:rPr>
          <w:rFonts w:ascii="Courier" w:hAnsi="Courier"/>
          <w:sz w:val="24"/>
          <w:szCs w:val="24"/>
          <w:lang w:val="en-US"/>
        </w:rPr>
        <w:t>11-17-77-04</w:t>
      </w:r>
      <w:commentRangeEnd w:id="47"/>
      <w:r w:rsidR="006F4E72" w:rsidRPr="006B58CC">
        <w:rPr>
          <w:rStyle w:val="a3"/>
          <w:rFonts w:ascii="Courier" w:hAnsi="Courier"/>
          <w:sz w:val="24"/>
          <w:szCs w:val="24"/>
        </w:rPr>
        <w:commentReference w:id="47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48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48"/>
      <w:r w:rsidRPr="006B58CC">
        <w:rPr>
          <w:rStyle w:val="a3"/>
          <w:rFonts w:ascii="Courier" w:hAnsi="Courier"/>
          <w:sz w:val="24"/>
          <w:szCs w:val="24"/>
        </w:rPr>
        <w:commentReference w:id="48"/>
      </w:r>
      <w:r w:rsidRPr="006B58CC">
        <w:rPr>
          <w:rFonts w:ascii="Courier" w:hAnsi="Courier"/>
          <w:sz w:val="24"/>
          <w:szCs w:val="24"/>
          <w:lang w:val="en-US"/>
        </w:rPr>
        <w:t>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b/>
          <w:sz w:val="24"/>
          <w:szCs w:val="24"/>
          <w:lang w:val="en-US"/>
        </w:rPr>
        <w:t>0B-A9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22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00-00-00-22-04-35-04-40-04-3C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04-38-04-3D-04-30-04-3B-04-20-00-31-00-31-00-31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00-2E-00-37-00-37-00-37</w:t>
      </w:r>
      <w:r w:rsidRPr="006B58CC">
        <w:rPr>
          <w:rFonts w:ascii="Courier" w:hAnsi="Courier"/>
          <w:sz w:val="24"/>
          <w:szCs w:val="24"/>
          <w:lang w:val="en-US"/>
        </w:rPr>
        <w:t>-00-00-00-FF-FF-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0D-80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07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commentRangeStart w:id="49"/>
      <w:r w:rsidRPr="006B58CC">
        <w:rPr>
          <w:rFonts w:ascii="Courier" w:hAnsi="Courier"/>
          <w:sz w:val="24"/>
          <w:szCs w:val="24"/>
          <w:lang w:val="en-US"/>
        </w:rPr>
        <w:t>11-17-77-04</w:t>
      </w:r>
      <w:commentRangeEnd w:id="49"/>
      <w:r w:rsidR="006F4E72" w:rsidRPr="006B58CC">
        <w:rPr>
          <w:rStyle w:val="a3"/>
          <w:rFonts w:ascii="Courier" w:hAnsi="Courier"/>
          <w:sz w:val="24"/>
          <w:szCs w:val="24"/>
        </w:rPr>
        <w:commentReference w:id="49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50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50"/>
      <w:r w:rsidRPr="006B58CC">
        <w:rPr>
          <w:rStyle w:val="a3"/>
          <w:rFonts w:ascii="Courier" w:hAnsi="Courier"/>
          <w:sz w:val="24"/>
          <w:szCs w:val="24"/>
        </w:rPr>
        <w:commentReference w:id="50"/>
      </w:r>
      <w:r w:rsidRPr="006B58CC">
        <w:rPr>
          <w:rFonts w:ascii="Courier" w:hAnsi="Courier"/>
          <w:sz w:val="24"/>
          <w:szCs w:val="24"/>
          <w:lang w:val="en-US"/>
        </w:rPr>
        <w:t>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b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D6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b/>
          <w:sz w:val="24"/>
          <w:szCs w:val="24"/>
          <w:lang w:val="en-US"/>
        </w:rPr>
        <w:t>F8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22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00-00-00-22-04-35-04-40-04-3C-04-38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04-3D-04-30-04-3B-04-20-00-31-00-31-00-31-00-2E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00-37-00-37-00-37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00-00-00-02-00-00-00-FF-FF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0E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1"/>
      <w:r w:rsidRPr="006B58CC">
        <w:rPr>
          <w:rFonts w:ascii="Courier" w:hAnsi="Courier"/>
          <w:sz w:val="24"/>
          <w:szCs w:val="24"/>
          <w:lang w:val="en-US"/>
        </w:rPr>
        <w:t>11-18-88-04</w:t>
      </w:r>
      <w:commentRangeEnd w:id="51"/>
      <w:r w:rsidR="006F4E72" w:rsidRPr="006B58CC">
        <w:rPr>
          <w:rStyle w:val="a3"/>
          <w:rFonts w:ascii="Courier" w:hAnsi="Courier"/>
          <w:sz w:val="24"/>
          <w:szCs w:val="24"/>
        </w:rPr>
        <w:commentReference w:id="51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52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52"/>
      <w:r w:rsidRPr="006B58CC">
        <w:rPr>
          <w:rStyle w:val="a3"/>
          <w:rFonts w:ascii="Courier" w:hAnsi="Courier"/>
          <w:sz w:val="24"/>
          <w:szCs w:val="24"/>
        </w:rPr>
        <w:commentReference w:id="52"/>
      </w:r>
      <w:r w:rsidRPr="006B58CC">
        <w:rPr>
          <w:rFonts w:ascii="Courier" w:hAnsi="Courier"/>
          <w:sz w:val="24"/>
          <w:szCs w:val="24"/>
          <w:lang w:val="en-US"/>
        </w:rPr>
        <w:t>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</w:t>
      </w:r>
      <w:commentRangeStart w:id="53"/>
      <w:r w:rsidRPr="006B58CC">
        <w:rPr>
          <w:rFonts w:ascii="Courier" w:hAnsi="Courier"/>
          <w:sz w:val="24"/>
          <w:szCs w:val="24"/>
          <w:lang w:val="en-US"/>
        </w:rPr>
        <w:t>AA-AA-AA-00</w:t>
      </w:r>
      <w:commentRangeEnd w:id="53"/>
      <w:r w:rsidRPr="006B58CC">
        <w:rPr>
          <w:rStyle w:val="a3"/>
          <w:rFonts w:ascii="Courier" w:hAnsi="Courier"/>
          <w:sz w:val="24"/>
          <w:szCs w:val="24"/>
        </w:rPr>
        <w:commentReference w:id="53"/>
      </w:r>
      <w:r w:rsidRPr="006B58CC">
        <w:rPr>
          <w:rFonts w:ascii="Courier" w:hAnsi="Courier"/>
          <w:sz w:val="24"/>
          <w:szCs w:val="24"/>
          <w:lang w:val="en-US"/>
        </w:rPr>
        <w:t>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00-</w:t>
      </w:r>
      <w:r w:rsidRPr="006B58CC">
        <w:rPr>
          <w:rFonts w:ascii="Courier" w:hAnsi="Courier"/>
          <w:b/>
          <w:sz w:val="24"/>
          <w:szCs w:val="24"/>
          <w:lang w:val="en-US"/>
        </w:rPr>
        <w:t>0D-37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00-00-00-28-04-3B-04-4E-04-37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04-20-00-31-00-31-00-31-00-2E-00-38-00-38-00-38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1F-80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4"/>
      <w:r w:rsidRPr="006B58CC">
        <w:rPr>
          <w:rFonts w:ascii="Courier" w:hAnsi="Courier"/>
          <w:sz w:val="24"/>
          <w:szCs w:val="24"/>
          <w:lang w:val="en-US"/>
        </w:rPr>
        <w:t>11-18-88-04</w:t>
      </w:r>
      <w:commentRangeEnd w:id="54"/>
      <w:r w:rsidR="006F4E72" w:rsidRPr="006B58CC">
        <w:rPr>
          <w:rStyle w:val="a3"/>
          <w:rFonts w:ascii="Courier" w:hAnsi="Courier"/>
          <w:sz w:val="24"/>
          <w:szCs w:val="24"/>
        </w:rPr>
        <w:commentReference w:id="54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55"/>
      <w:r w:rsidRPr="006B58CC">
        <w:rPr>
          <w:rFonts w:ascii="Courier" w:hAnsi="Courier"/>
          <w:sz w:val="24"/>
          <w:szCs w:val="24"/>
          <w:lang w:val="en-US"/>
        </w:rPr>
        <w:t>7A-AA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AA-00</w:t>
      </w:r>
      <w:commentRangeEnd w:id="55"/>
      <w:r w:rsidR="006F4E72" w:rsidRPr="006B58CC">
        <w:rPr>
          <w:rStyle w:val="a3"/>
          <w:rFonts w:ascii="Courier" w:hAnsi="Courier"/>
          <w:sz w:val="24"/>
          <w:szCs w:val="24"/>
        </w:rPr>
        <w:commentReference w:id="55"/>
      </w:r>
      <w:r w:rsidRPr="006B58CC">
        <w:rPr>
          <w:rFonts w:ascii="Courier" w:hAnsi="Courier"/>
          <w:sz w:val="24"/>
          <w:szCs w:val="24"/>
          <w:lang w:val="en-US"/>
        </w:rPr>
        <w:t>-00-00-00-00-00-00-00-00-00-</w:t>
      </w:r>
      <w:commentRangeStart w:id="56"/>
      <w:r w:rsidRPr="006B58CC">
        <w:rPr>
          <w:rFonts w:ascii="Courier" w:hAnsi="Courier"/>
          <w:sz w:val="24"/>
          <w:szCs w:val="24"/>
          <w:lang w:val="en-US"/>
        </w:rPr>
        <w:t>AA-AA-AA-00</w:t>
      </w:r>
      <w:commentRangeEnd w:id="56"/>
      <w:r w:rsidRPr="006B58CC">
        <w:rPr>
          <w:rStyle w:val="a3"/>
          <w:rFonts w:ascii="Courier" w:hAnsi="Courier"/>
          <w:sz w:val="24"/>
          <w:szCs w:val="24"/>
        </w:rPr>
        <w:commentReference w:id="56"/>
      </w:r>
      <w:r w:rsidRPr="006B58CC">
        <w:rPr>
          <w:rFonts w:ascii="Courier" w:hAnsi="Courier"/>
          <w:sz w:val="24"/>
          <w:szCs w:val="24"/>
          <w:lang w:val="en-US"/>
        </w:rPr>
        <w:t>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55-53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00-00-00-28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04-3B-04-4E-04-37-04-20-00-31-00-31-00-31-00-2E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00-38-00-38-00-38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BFBFBF" w:themeFill="background1" w:themeFillShade="BF"/>
          <w:lang w:val="en-US"/>
        </w:rPr>
        <w:t>00-00-00-02-00-00-00-FF-FF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20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09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7"/>
      <w:r w:rsidRPr="006B58CC">
        <w:rPr>
          <w:rFonts w:ascii="Courier" w:hAnsi="Courier"/>
          <w:sz w:val="24"/>
          <w:szCs w:val="24"/>
          <w:lang w:val="en-US"/>
        </w:rPr>
        <w:t>11-19-99-04</w:t>
      </w:r>
      <w:commentRangeEnd w:id="57"/>
      <w:r w:rsidR="006F4E72" w:rsidRPr="006B58CC">
        <w:rPr>
          <w:rStyle w:val="a3"/>
          <w:rFonts w:ascii="Courier" w:hAnsi="Courier"/>
          <w:sz w:val="24"/>
          <w:szCs w:val="24"/>
        </w:rPr>
        <w:commentReference w:id="57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58"/>
      <w:r w:rsidRPr="006B58CC">
        <w:rPr>
          <w:rFonts w:ascii="Courier" w:hAnsi="Courier"/>
          <w:sz w:val="24"/>
          <w:szCs w:val="24"/>
          <w:lang w:val="en-US"/>
        </w:rPr>
        <w:t>7A-AA-AA-00</w:t>
      </w:r>
      <w:commentRangeEnd w:id="58"/>
      <w:r w:rsidRPr="006B58CC">
        <w:rPr>
          <w:rStyle w:val="a3"/>
          <w:rFonts w:ascii="Courier" w:hAnsi="Courier"/>
          <w:sz w:val="24"/>
          <w:szCs w:val="24"/>
        </w:rPr>
        <w:commentReference w:id="58"/>
      </w:r>
      <w:r w:rsidRPr="006B58CC">
        <w:rPr>
          <w:rFonts w:ascii="Courier" w:hAnsi="Courier"/>
          <w:sz w:val="24"/>
          <w:szCs w:val="24"/>
          <w:lang w:val="en-US"/>
        </w:rPr>
        <w:t>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00-00-00-00-00-1E-03-0F-00-00-00-00-00-00-00-00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</w:t>
      </w:r>
      <w:r w:rsidRPr="006B58CC">
        <w:rPr>
          <w:rFonts w:ascii="Courier" w:hAnsi="Courier"/>
          <w:b/>
          <w:sz w:val="24"/>
          <w:szCs w:val="24"/>
          <w:lang w:val="en-US"/>
        </w:rPr>
        <w:t>D1-F5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00-00-00-10-04-21-04-1F-04-22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04-20-00-31-00-31-00-31-00-2E-00-39-00-39-00-39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00-00-00-FF-FF-</w:t>
      </w:r>
      <w:r w:rsidRPr="006B58CC">
        <w:rPr>
          <w:rFonts w:ascii="Courier" w:hAnsi="Courier"/>
          <w:sz w:val="24"/>
          <w:szCs w:val="24"/>
          <w:shd w:val="clear" w:color="auto" w:fill="D9D9D9" w:themeFill="background1" w:themeFillShade="D9"/>
          <w:lang w:val="en-US"/>
        </w:rPr>
        <w:t>21-80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FFC000"/>
          <w:lang w:val="en-US"/>
        </w:rPr>
        <w:t>09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commentRangeStart w:id="59"/>
      <w:r w:rsidRPr="006B58CC">
        <w:rPr>
          <w:rFonts w:ascii="Courier" w:hAnsi="Courier"/>
          <w:sz w:val="24"/>
          <w:szCs w:val="24"/>
          <w:lang w:val="en-US"/>
        </w:rPr>
        <w:t>11-19-99-04</w:t>
      </w:r>
      <w:commentRangeEnd w:id="59"/>
      <w:r w:rsidR="006F4E72" w:rsidRPr="006B58CC">
        <w:rPr>
          <w:rStyle w:val="a3"/>
          <w:rFonts w:ascii="Courier" w:hAnsi="Courier"/>
          <w:sz w:val="24"/>
          <w:szCs w:val="24"/>
        </w:rPr>
        <w:commentReference w:id="59"/>
      </w:r>
      <w:r w:rsidRPr="006B58CC">
        <w:rPr>
          <w:rFonts w:ascii="Courier" w:hAnsi="Courier"/>
          <w:sz w:val="24"/>
          <w:szCs w:val="24"/>
          <w:lang w:val="en-US"/>
        </w:rPr>
        <w:t>-00-43-</w:t>
      </w:r>
      <w:commentRangeStart w:id="60"/>
      <w:r w:rsidRPr="006B58CC">
        <w:rPr>
          <w:rFonts w:ascii="Courier" w:hAnsi="Courier"/>
          <w:sz w:val="24"/>
          <w:szCs w:val="24"/>
          <w:lang w:val="en-US"/>
        </w:rPr>
        <w:t>7A-AA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AA-00</w:t>
      </w:r>
      <w:commentRangeEnd w:id="60"/>
      <w:r w:rsidR="006F4E72" w:rsidRPr="006B58CC">
        <w:rPr>
          <w:rStyle w:val="a3"/>
          <w:rFonts w:ascii="Courier" w:hAnsi="Courier"/>
          <w:sz w:val="24"/>
          <w:szCs w:val="24"/>
        </w:rPr>
        <w:commentReference w:id="60"/>
      </w:r>
      <w:r w:rsidRPr="006B58CC">
        <w:rPr>
          <w:rFonts w:ascii="Courier" w:hAnsi="Courier"/>
          <w:sz w:val="24"/>
          <w:szCs w:val="24"/>
          <w:lang w:val="en-US"/>
        </w:rPr>
        <w:t>-00-00-00-00-00-00-00-00-00-1E-03-0F-00-00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0C-A4</w:t>
      </w:r>
      <w:r w:rsidRPr="006B58CC">
        <w:rPr>
          <w:rFonts w:ascii="Courier" w:hAnsi="Courier"/>
          <w:sz w:val="24"/>
          <w:szCs w:val="24"/>
          <w:lang w:val="en-US"/>
        </w:rPr>
        <w:t>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1A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04-21-04-1F-04-22-04-20-00-31-00-31-00-31-00-2E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00-39-00-39-00-39</w:t>
      </w:r>
      <w:r w:rsidRPr="006B58CC">
        <w:rPr>
          <w:rFonts w:ascii="Courier" w:hAnsi="Courier"/>
          <w:sz w:val="24"/>
          <w:szCs w:val="24"/>
          <w:lang w:val="en-US"/>
        </w:rPr>
        <w:t>-00-00-00-13-</w:t>
      </w:r>
      <w:commentRangeStart w:id="61"/>
      <w:r w:rsidRPr="006B58CC">
        <w:rPr>
          <w:rFonts w:ascii="Courier" w:hAnsi="Courier"/>
          <w:sz w:val="24"/>
          <w:szCs w:val="24"/>
          <w:lang w:val="en-US"/>
        </w:rPr>
        <w:t>8A-AA-AA-00</w:t>
      </w:r>
      <w:commentRangeEnd w:id="61"/>
      <w:r w:rsidR="006F4E72" w:rsidRPr="006B58CC">
        <w:rPr>
          <w:rStyle w:val="a3"/>
          <w:rFonts w:ascii="Courier" w:hAnsi="Courier"/>
          <w:sz w:val="24"/>
          <w:szCs w:val="24"/>
        </w:rPr>
        <w:commentReference w:id="61"/>
      </w:r>
      <w:r w:rsidRPr="006B58CC">
        <w:rPr>
          <w:rFonts w:ascii="Courier" w:hAnsi="Courier"/>
          <w:sz w:val="24"/>
          <w:szCs w:val="24"/>
          <w:lang w:val="en-US"/>
        </w:rPr>
        <w:t>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b/>
          <w:sz w:val="24"/>
          <w:szCs w:val="24"/>
          <w:lang w:val="en-US"/>
        </w:rPr>
        <w:t>F4-E9</w:t>
      </w:r>
      <w:r w:rsidRPr="006B58CC">
        <w:rPr>
          <w:rFonts w:ascii="Courier" w:hAnsi="Courier"/>
          <w:sz w:val="24"/>
          <w:szCs w:val="24"/>
          <w:lang w:val="en-US"/>
        </w:rPr>
        <w:t>-00-00-00-00-</w:t>
      </w:r>
      <w:r w:rsidRPr="006B58CC">
        <w:rPr>
          <w:rFonts w:ascii="Courier" w:hAnsi="Courier"/>
          <w:sz w:val="24"/>
          <w:szCs w:val="24"/>
          <w:shd w:val="clear" w:color="auto" w:fill="00B050"/>
          <w:lang w:val="en-US"/>
        </w:rPr>
        <w:t>14</w:t>
      </w:r>
      <w:r w:rsidRPr="006B58CC">
        <w:rPr>
          <w:rFonts w:ascii="Courier" w:hAnsi="Courier"/>
          <w:sz w:val="24"/>
          <w:szCs w:val="24"/>
          <w:lang w:val="en-US"/>
        </w:rPr>
        <w:t>-</w:t>
      </w: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00-00-00-17-04-3E-04-3D-04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shd w:val="clear" w:color="auto" w:fill="92D050"/>
          <w:lang w:val="en-US"/>
        </w:rPr>
        <w:t>30-04-20-00-38-00-5F-00-70-00-63</w:t>
      </w:r>
      <w:r w:rsidRPr="006B58CC">
        <w:rPr>
          <w:rFonts w:ascii="Courier" w:hAnsi="Courier"/>
          <w:sz w:val="24"/>
          <w:szCs w:val="24"/>
          <w:lang w:val="en-US"/>
        </w:rPr>
        <w:t>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00-00-00-01-00-00-00-03-01-00-00-00-</w:t>
      </w:r>
      <w:r w:rsidRPr="006B58CC">
        <w:rPr>
          <w:rFonts w:ascii="Courier" w:hAnsi="Courier"/>
          <w:sz w:val="24"/>
          <w:szCs w:val="24"/>
          <w:shd w:val="clear" w:color="auto" w:fill="8DB3E2" w:themeFill="text2" w:themeFillTint="66"/>
          <w:lang w:val="en-US"/>
        </w:rPr>
        <w:t>03</w:t>
      </w:r>
      <w:r w:rsidRPr="006B58CC">
        <w:rPr>
          <w:rFonts w:ascii="Courier" w:hAnsi="Courier"/>
          <w:sz w:val="24"/>
          <w:szCs w:val="24"/>
          <w:lang w:val="en-US"/>
        </w:rPr>
        <w:t>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00-00-00-00-00-94-50-00-00-00-00-00-00-00-00-00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00-00-00-02-00-00-00-11-</w:t>
      </w:r>
      <w:commentRangeStart w:id="62"/>
      <w:r w:rsidRPr="006B58CC">
        <w:rPr>
          <w:rFonts w:ascii="Courier" w:hAnsi="Courier"/>
          <w:sz w:val="24"/>
          <w:szCs w:val="24"/>
          <w:lang w:val="en-US"/>
        </w:rPr>
        <w:t>72-2B</w:t>
      </w:r>
      <w:commentRangeEnd w:id="62"/>
      <w:r w:rsidR="0096377C" w:rsidRPr="006B58CC">
        <w:rPr>
          <w:rStyle w:val="a3"/>
          <w:rFonts w:ascii="Courier" w:hAnsi="Courier"/>
          <w:sz w:val="24"/>
          <w:szCs w:val="24"/>
        </w:rPr>
        <w:commentReference w:id="62"/>
      </w:r>
      <w:r w:rsidRPr="006B58CC">
        <w:rPr>
          <w:rFonts w:ascii="Courier" w:hAnsi="Courier"/>
          <w:sz w:val="24"/>
          <w:szCs w:val="24"/>
          <w:lang w:val="en-US"/>
        </w:rPr>
        <w:t>-00-00-13-00-00-00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00-00-00-00-00-67-A0-11-</w:t>
      </w:r>
      <w:commentRangeStart w:id="63"/>
      <w:r w:rsidRPr="006B58CC">
        <w:rPr>
          <w:rFonts w:ascii="Courier" w:hAnsi="Courier"/>
          <w:sz w:val="24"/>
          <w:szCs w:val="24"/>
          <w:lang w:val="en-US"/>
        </w:rPr>
        <w:t>03-D9</w:t>
      </w:r>
      <w:commentRangeEnd w:id="63"/>
      <w:r w:rsidR="0096377C" w:rsidRPr="006B58CC">
        <w:rPr>
          <w:rStyle w:val="a3"/>
          <w:rFonts w:ascii="Courier" w:hAnsi="Courier"/>
          <w:sz w:val="24"/>
          <w:szCs w:val="24"/>
        </w:rPr>
        <w:commentReference w:id="63"/>
      </w:r>
      <w:r w:rsidRPr="006B58CC">
        <w:rPr>
          <w:rFonts w:ascii="Courier" w:hAnsi="Courier"/>
          <w:sz w:val="24"/>
          <w:szCs w:val="24"/>
          <w:lang w:val="en-US"/>
        </w:rPr>
        <w:t>-00-00-13-00-00-00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00-00-00-00-00-98-EC-00-00-00-00-01-00-00-00-01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D2-04-00-00-13-00-00-00-00-00-00-00-00-</w:t>
      </w:r>
      <w:r w:rsidRPr="006B58CC">
        <w:rPr>
          <w:rFonts w:ascii="Courier" w:hAnsi="Courier"/>
          <w:b/>
          <w:sz w:val="24"/>
          <w:szCs w:val="24"/>
          <w:lang w:val="en-US"/>
        </w:rPr>
        <w:t>76-A6</w:t>
      </w:r>
      <w:r w:rsidRPr="006B58CC">
        <w:rPr>
          <w:rFonts w:ascii="Courier" w:hAnsi="Courier"/>
          <w:sz w:val="24"/>
          <w:szCs w:val="24"/>
          <w:lang w:val="en-US"/>
        </w:rPr>
        <w:t>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00-00-00-00-00-00-00-00-00-00-00-00-00-01-00-00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00-00-00-00-00-00-00-00-00-00-00-00-00-00-00-DD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51-00-00-00-00-00-00-00-00-00-00-00-00-73-00-00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FF-F0-70-01-00-00-00-00-00-00-00-00-00-00-00-B8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99-0C-83-00-00-00-00-00-00-00-00-00-00-00-00-00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00-00-00-00-00-2B-04-01-00-00-00-00-44-0B-00-00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00-00-00-00-00-00-20-41-00-00-05-2A-AA-02-DA-54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01-00-00-00-00-00-00-00-BF-81-01-C0-A8-00-08-FF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FF-FF-00-00-00-00-00-00-00-00-00-D0-07-D1-07-D2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07-00-00-00-00-00-00-00-D3-4D-00-00-00-00-00-00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00-00-00-00-00-00-00-00-00-00-00-00-01-00-F4-01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E8-03-58-02-08-07-08-07-00-00-00-00-00-00-00-00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00-00-00-00-00-00-00-00-37-17-00-00-</w:t>
      </w:r>
      <w:r w:rsidRPr="006B58CC">
        <w:rPr>
          <w:rFonts w:ascii="Courier" w:hAnsi="Courier"/>
          <w:sz w:val="24"/>
          <w:szCs w:val="24"/>
          <w:lang w:val="en-US"/>
        </w:rPr>
        <w:cr/>
        <w:t>-------------------------------------------------------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------------------------ БЦП 1 ------------------------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-------------------------------------------------------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75-01-</w:t>
      </w:r>
      <w:commentRangeStart w:id="64"/>
      <w:r w:rsidRPr="006B58CC">
        <w:rPr>
          <w:rFonts w:ascii="Courier" w:hAnsi="Courier"/>
          <w:sz w:val="24"/>
          <w:szCs w:val="24"/>
          <w:lang w:val="en-US"/>
        </w:rPr>
        <w:t>AE-08</w:t>
      </w:r>
      <w:commentRangeEnd w:id="64"/>
      <w:r w:rsidR="0096377C" w:rsidRPr="006B58CC">
        <w:rPr>
          <w:rStyle w:val="a3"/>
          <w:rFonts w:ascii="Courier" w:hAnsi="Courier"/>
          <w:sz w:val="24"/>
          <w:szCs w:val="24"/>
        </w:rPr>
        <w:commentReference w:id="64"/>
      </w:r>
      <w:r w:rsidRPr="006B58CC">
        <w:rPr>
          <w:rFonts w:ascii="Courier" w:hAnsi="Courier"/>
          <w:sz w:val="24"/>
          <w:szCs w:val="24"/>
          <w:lang w:val="en-US"/>
        </w:rPr>
        <w:t>-00-00-00-00-00-00-01-00-00-00-03-71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00-00-00-13-00-00-00-00-00-00-00-00-21-23-01-00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00-00-04-</w:t>
      </w:r>
      <w:commentRangeStart w:id="65"/>
      <w:r w:rsidRPr="006B58CC">
        <w:rPr>
          <w:rFonts w:ascii="Courier" w:hAnsi="Courier"/>
          <w:sz w:val="24"/>
          <w:szCs w:val="24"/>
          <w:lang w:val="en-US"/>
        </w:rPr>
        <w:t>39-30</w:t>
      </w:r>
      <w:commentRangeEnd w:id="65"/>
      <w:r w:rsidR="0096377C" w:rsidRPr="006B58CC">
        <w:rPr>
          <w:rStyle w:val="a3"/>
          <w:rFonts w:ascii="Courier" w:hAnsi="Courier"/>
          <w:sz w:val="24"/>
          <w:szCs w:val="24"/>
        </w:rPr>
        <w:commentReference w:id="65"/>
      </w:r>
      <w:r w:rsidRPr="006B58CC">
        <w:rPr>
          <w:rFonts w:ascii="Courier" w:hAnsi="Courier"/>
          <w:sz w:val="24"/>
          <w:szCs w:val="24"/>
          <w:lang w:val="en-US"/>
        </w:rPr>
        <w:t>-00-00-13-00-00-00-00-00-00-00-00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F7-23-00-00-00-00-00-00-00-00-00-00-00-00-00-00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00-00-00-00-00-00-00-00-00-00-04-00-00-00-11-</w:t>
      </w:r>
      <w:commentRangeStart w:id="66"/>
      <w:r w:rsidRPr="006B58CC">
        <w:rPr>
          <w:rFonts w:ascii="Courier" w:hAnsi="Courier"/>
          <w:sz w:val="24"/>
          <w:szCs w:val="24"/>
          <w:lang w:val="en-US"/>
        </w:rPr>
        <w:t>67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2B</w:t>
      </w:r>
      <w:commentRangeEnd w:id="66"/>
      <w:r w:rsidR="0096377C" w:rsidRPr="006B58CC">
        <w:rPr>
          <w:rStyle w:val="a3"/>
          <w:rFonts w:ascii="Courier" w:hAnsi="Courier"/>
          <w:sz w:val="24"/>
          <w:szCs w:val="24"/>
        </w:rPr>
        <w:commentReference w:id="66"/>
      </w:r>
      <w:r w:rsidRPr="006B58CC">
        <w:rPr>
          <w:rFonts w:ascii="Courier" w:hAnsi="Courier"/>
          <w:sz w:val="24"/>
          <w:szCs w:val="24"/>
          <w:lang w:val="en-US"/>
        </w:rPr>
        <w:t>-00-00-13-00-00-00-00-00-00-00-00-AE-E9-11-</w:t>
      </w:r>
      <w:commentRangeStart w:id="67"/>
      <w:r w:rsidRPr="006B58CC">
        <w:rPr>
          <w:rFonts w:ascii="Courier" w:hAnsi="Courier"/>
          <w:sz w:val="24"/>
          <w:szCs w:val="24"/>
          <w:lang w:val="en-US"/>
        </w:rPr>
        <w:t>CE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56</w:t>
      </w:r>
      <w:commentRangeEnd w:id="67"/>
      <w:r w:rsidR="0096377C" w:rsidRPr="006B58CC">
        <w:rPr>
          <w:rStyle w:val="a3"/>
          <w:rFonts w:ascii="Courier" w:hAnsi="Courier"/>
          <w:sz w:val="24"/>
          <w:szCs w:val="24"/>
        </w:rPr>
        <w:commentReference w:id="67"/>
      </w:r>
      <w:r w:rsidRPr="006B58CC">
        <w:rPr>
          <w:rFonts w:ascii="Courier" w:hAnsi="Courier"/>
          <w:sz w:val="24"/>
          <w:szCs w:val="24"/>
          <w:lang w:val="en-US"/>
        </w:rPr>
        <w:t>-00-00-13-00-00-00-00-00-00-00-00-AE-51-11-</w:t>
      </w:r>
      <w:commentRangeStart w:id="68"/>
      <w:r w:rsidRPr="006B58CC">
        <w:rPr>
          <w:rFonts w:ascii="Courier" w:hAnsi="Courier"/>
          <w:sz w:val="24"/>
          <w:szCs w:val="24"/>
          <w:lang w:val="en-US"/>
        </w:rPr>
        <w:t>35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82</w:t>
      </w:r>
      <w:commentRangeEnd w:id="68"/>
      <w:r w:rsidR="0096377C" w:rsidRPr="006B58CC">
        <w:rPr>
          <w:rStyle w:val="a3"/>
          <w:rFonts w:ascii="Courier" w:hAnsi="Courier"/>
          <w:sz w:val="24"/>
          <w:szCs w:val="24"/>
        </w:rPr>
        <w:commentReference w:id="68"/>
      </w:r>
      <w:r w:rsidRPr="006B58CC">
        <w:rPr>
          <w:rFonts w:ascii="Courier" w:hAnsi="Courier"/>
          <w:sz w:val="24"/>
          <w:szCs w:val="24"/>
          <w:lang w:val="en-US"/>
        </w:rPr>
        <w:t>-00-00-13-00-00-00-00-00-00-00-00-BC-D1-11-</w:t>
      </w:r>
      <w:commentRangeStart w:id="69"/>
      <w:r w:rsidRPr="006B58CC">
        <w:rPr>
          <w:rFonts w:ascii="Courier" w:hAnsi="Courier"/>
          <w:sz w:val="24"/>
          <w:szCs w:val="24"/>
          <w:lang w:val="en-US"/>
        </w:rPr>
        <w:t>9C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AD</w:t>
      </w:r>
      <w:commentRangeEnd w:id="69"/>
      <w:r w:rsidR="0096377C" w:rsidRPr="006B58CC">
        <w:rPr>
          <w:rStyle w:val="a3"/>
          <w:rFonts w:ascii="Courier" w:hAnsi="Courier"/>
          <w:sz w:val="24"/>
          <w:szCs w:val="24"/>
        </w:rPr>
        <w:commentReference w:id="69"/>
      </w:r>
      <w:r w:rsidRPr="006B58CC">
        <w:rPr>
          <w:rFonts w:ascii="Courier" w:hAnsi="Courier"/>
          <w:sz w:val="24"/>
          <w:szCs w:val="24"/>
          <w:lang w:val="en-US"/>
        </w:rPr>
        <w:t>-00-00-13-00-00-00-00-00-00-00-00-BF-29-00-00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00-00-02-00-00-00-01-AE-08-00-00-13-00-00-00-00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00-00-00-00-11-1E-01-5C-11-00-00-03-00-00-00-00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00-00-00-00-3D-3A-00-00-00-00-00-00-00-00-00-00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00-00-00-00-01-00-00-00-00-00-00-00-00-00-00-00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00-00-00-00-00-00-DD-51-00-00-00-00-00-00-00-00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00-00-00-00-11-00-00-FF-62-D0-01-00-00-00-00-00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00-00-00-00-00-00-78-99-A6-49-00-00-00-00-00-00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00-00-00-00-00-00-01-00-00-00-00-00-2B-04-01-00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00-00-00-44-0B-00-00-00-00-00-00-00-00-20-41-00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00-05-2A-AA-02-00-00-00-00-00-00-00-00-20-41-00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00-05-2A-AA-02-DA-54-01-00-00-00-00-00-00-00-BF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81-01-C0-A8-00-08-FF-FF-FF-00-00-00-00-00-00-00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00-00-D0-07-D1-07-D2-07-00-00-00-00-00-00-00-D3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4D-00-00-00-00-00-00-00-00-00-00-00-00-00-00-00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00-00-00-01-00-F4-01-E8-03-58-02-08-07-08-07-00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00-00-00-00-00-00-00-00-00-00-00-00-00-00-00-00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lastRenderedPageBreak/>
        <w:t>00-00-00-00-00-00-00-00-00-00-00-00-00-00-00-37</w:t>
      </w:r>
    </w:p>
    <w:p w:rsidR="00244F63" w:rsidRPr="006B58CC" w:rsidRDefault="00244F63" w:rsidP="000D7CCA">
      <w:pPr>
        <w:spacing w:after="0" w:line="360" w:lineRule="auto"/>
        <w:rPr>
          <w:rFonts w:ascii="Courier" w:hAnsi="Courier"/>
          <w:sz w:val="24"/>
          <w:szCs w:val="24"/>
          <w:lang w:val="en-US"/>
        </w:rPr>
      </w:pPr>
      <w:r w:rsidRPr="006B58CC">
        <w:rPr>
          <w:rFonts w:ascii="Courier" w:hAnsi="Courier"/>
          <w:sz w:val="24"/>
          <w:szCs w:val="24"/>
          <w:lang w:val="en-US"/>
        </w:rPr>
        <w:t>17-00-00-</w:t>
      </w:r>
    </w:p>
    <w:p w:rsidR="000608B4" w:rsidRPr="006B58CC" w:rsidRDefault="000608B4" w:rsidP="000D7CCA">
      <w:pPr>
        <w:spacing w:after="0" w:line="360" w:lineRule="auto"/>
        <w:rPr>
          <w:rFonts w:ascii="Courier" w:hAnsi="Courier" w:cs="Calibri"/>
          <w:sz w:val="24"/>
          <w:szCs w:val="24"/>
        </w:rPr>
      </w:pPr>
    </w:p>
    <w:p w:rsidR="00BD5AA6" w:rsidRPr="006B58CC" w:rsidRDefault="00BD5AA6" w:rsidP="000D7CCA">
      <w:pPr>
        <w:shd w:val="clear" w:color="auto" w:fill="FFFFFF"/>
        <w:spacing w:after="48" w:line="360" w:lineRule="auto"/>
        <w:textAlignment w:val="top"/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</w:pPr>
      <w:r w:rsidRPr="006B58CC">
        <w:rPr>
          <w:rFonts w:ascii="Courier" w:eastAsia="Times New Roman" w:hAnsi="Courier" w:cs="Times New Roman"/>
          <w:color w:val="000000"/>
          <w:sz w:val="24"/>
          <w:szCs w:val="24"/>
          <w:lang w:eastAsia="ru-RU"/>
        </w:rPr>
        <w:br/>
      </w:r>
    </w:p>
    <w:p w:rsidR="00477BDB" w:rsidRPr="006B58CC" w:rsidRDefault="00477BDB" w:rsidP="000D7CCA">
      <w:pPr>
        <w:shd w:val="clear" w:color="auto" w:fill="FFFFFF"/>
        <w:spacing w:after="48" w:line="360" w:lineRule="auto"/>
        <w:textAlignment w:val="top"/>
        <w:rPr>
          <w:rFonts w:ascii="Courier" w:eastAsia="Times New Roman" w:hAnsi="Courier" w:cs="Times New Roman"/>
          <w:color w:val="000000"/>
          <w:sz w:val="24"/>
          <w:szCs w:val="24"/>
          <w:lang w:val="en-US" w:eastAsia="ru-RU"/>
        </w:rPr>
      </w:pPr>
    </w:p>
    <w:p w:rsidR="00477BDB" w:rsidRPr="006B58CC" w:rsidRDefault="00477BDB" w:rsidP="000D7CCA">
      <w:pPr>
        <w:shd w:val="clear" w:color="auto" w:fill="FFFFFF"/>
        <w:spacing w:after="48" w:line="360" w:lineRule="auto"/>
        <w:textAlignment w:val="top"/>
        <w:rPr>
          <w:rFonts w:ascii="Courier" w:eastAsia="Times New Roman" w:hAnsi="Courier" w:cs="Times New Roman"/>
          <w:color w:val="000000"/>
          <w:sz w:val="24"/>
          <w:szCs w:val="24"/>
          <w:lang w:eastAsia="ru-RU"/>
        </w:rPr>
      </w:pPr>
    </w:p>
    <w:p w:rsidR="007024D9" w:rsidRPr="006B58CC" w:rsidRDefault="007024D9" w:rsidP="000D7CCA">
      <w:pPr>
        <w:spacing w:line="360" w:lineRule="auto"/>
        <w:rPr>
          <w:rFonts w:ascii="Courier" w:eastAsia="Times New Roman" w:hAnsi="Courier" w:cs="Times New Roman"/>
          <w:color w:val="000000"/>
          <w:sz w:val="24"/>
          <w:szCs w:val="24"/>
          <w:lang w:eastAsia="ru-RU"/>
        </w:rPr>
      </w:pPr>
      <w:r w:rsidRPr="006B58CC">
        <w:rPr>
          <w:rFonts w:ascii="Courier" w:eastAsia="Times New Roman" w:hAnsi="Courier" w:cs="Times New Roman"/>
          <w:color w:val="000000"/>
          <w:sz w:val="24"/>
          <w:szCs w:val="24"/>
          <w:lang w:eastAsia="ru-RU"/>
        </w:rPr>
        <w:br w:type="page"/>
      </w:r>
    </w:p>
    <w:p w:rsidR="00477BDB" w:rsidRPr="006B58CC" w:rsidRDefault="00477BDB" w:rsidP="000D7CCA">
      <w:pPr>
        <w:shd w:val="clear" w:color="auto" w:fill="FFFFFF"/>
        <w:spacing w:after="48" w:line="360" w:lineRule="auto"/>
        <w:textAlignment w:val="top"/>
        <w:rPr>
          <w:rFonts w:ascii="Courier" w:eastAsia="Times New Roman" w:hAnsi="Courier" w:cs="Times New Roman"/>
          <w:color w:val="000000"/>
          <w:sz w:val="24"/>
          <w:szCs w:val="24"/>
          <w:lang w:eastAsia="ru-RU"/>
        </w:rPr>
      </w:pPr>
    </w:p>
    <w:sectPr w:rsidR="00477BDB" w:rsidRPr="006B5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k" w:date="2023-05-15T22:21:00Z" w:initials="u">
    <w:p w:rsidR="00244F63" w:rsidRPr="00DE525C" w:rsidRDefault="00244F63" w:rsidP="00DE525C">
      <w:pPr>
        <w:pStyle w:val="a4"/>
        <w:shd w:val="clear" w:color="auto" w:fill="FF0000"/>
        <w:rPr>
          <w:color w:val="FF0000"/>
        </w:rPr>
      </w:pPr>
      <w:r>
        <w:rPr>
          <w:rStyle w:val="a3"/>
        </w:rPr>
        <w:annotationRef/>
      </w:r>
      <w:r w:rsidRPr="00DE525C">
        <w:rPr>
          <w:color w:val="FF0000"/>
        </w:rPr>
        <w:t>БЦП</w:t>
      </w:r>
    </w:p>
  </w:comment>
  <w:comment w:id="2" w:author="uk" w:date="2023-05-16T15:02:00Z" w:initials="u">
    <w:p w:rsidR="00244F63" w:rsidRDefault="00244F63">
      <w:pPr>
        <w:pStyle w:val="a4"/>
      </w:pPr>
      <w:r>
        <w:rPr>
          <w:rStyle w:val="a3"/>
        </w:rPr>
        <w:annotationRef/>
      </w:r>
      <w:r w:rsidRPr="007C1980">
        <w:rPr>
          <w:color w:val="FF0000"/>
        </w:rPr>
        <w:t>Кол-во зон</w:t>
      </w:r>
    </w:p>
  </w:comment>
  <w:comment w:id="3" w:author="uk" w:date="2023-05-15T21:24:00Z" w:initials="u">
    <w:p w:rsidR="00244F63" w:rsidRDefault="00244F63">
      <w:pPr>
        <w:pStyle w:val="a4"/>
      </w:pPr>
      <w:r>
        <w:rPr>
          <w:rStyle w:val="a3"/>
        </w:rPr>
        <w:annotationRef/>
      </w:r>
      <w:r w:rsidRPr="00BF5BA4">
        <w:rPr>
          <w:color w:val="0000FF"/>
        </w:rPr>
        <w:t>3 нуля</w:t>
      </w:r>
    </w:p>
  </w:comment>
  <w:comment w:id="4" w:author="uk" w:date="2023-05-16T19:17:00Z" w:initials="u">
    <w:p w:rsidR="00244F63" w:rsidRDefault="00244F63">
      <w:pPr>
        <w:pStyle w:val="a4"/>
      </w:pPr>
      <w:r>
        <w:rPr>
          <w:rStyle w:val="a3"/>
        </w:rPr>
        <w:annotationRef/>
      </w:r>
      <w:r w:rsidR="000D7CCA">
        <w:rPr>
          <w:lang w:val="en-US"/>
        </w:rPr>
        <w:t xml:space="preserve"> </w:t>
      </w:r>
      <w:r>
        <w:t>Вид</w:t>
      </w:r>
    </w:p>
  </w:comment>
  <w:comment w:id="5" w:author="uk" w:date="2023-05-15T21:24:00Z" w:initials="u">
    <w:p w:rsidR="00244F63" w:rsidRPr="00244F63" w:rsidRDefault="00244F63">
      <w:pPr>
        <w:pStyle w:val="a4"/>
      </w:pPr>
      <w:r>
        <w:rPr>
          <w:rStyle w:val="a3"/>
        </w:rPr>
        <w:annotationRef/>
      </w:r>
      <w:r w:rsidRPr="00BC1518">
        <w:rPr>
          <w:color w:val="FF0000"/>
        </w:rPr>
        <w:t>Номер зон</w:t>
      </w:r>
      <w:r>
        <w:rPr>
          <w:color w:val="FF0000"/>
        </w:rPr>
        <w:t>ы</w:t>
      </w:r>
    </w:p>
  </w:comment>
  <w:comment w:id="6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rPr>
          <w:rStyle w:val="a3"/>
        </w:rPr>
        <w:annotationRef/>
      </w:r>
      <w:r>
        <w:t>Текстовый индекс</w:t>
      </w:r>
      <w:r>
        <w:rPr>
          <w:rStyle w:val="a3"/>
        </w:rPr>
        <w:annotationRef/>
      </w:r>
    </w:p>
  </w:comment>
  <w:comment w:id="7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rPr>
          <w:rStyle w:val="a3"/>
        </w:rPr>
        <w:t>Статус</w:t>
      </w:r>
    </w:p>
  </w:comment>
  <w:comment w:id="8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t>КС</w:t>
      </w:r>
    </w:p>
  </w:comment>
  <w:comment w:id="9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 w:rsidRPr="00BF5BA4">
        <w:rPr>
          <w:color w:val="0000FF"/>
        </w:rPr>
        <w:t>4 нуля</w:t>
      </w:r>
    </w:p>
  </w:comment>
  <w:comment w:id="10" w:author="uk" w:date="2023-05-15T21:25:00Z" w:initials="u">
    <w:p w:rsidR="00244F63" w:rsidRDefault="00244F63">
      <w:pPr>
        <w:pStyle w:val="a4"/>
      </w:pPr>
      <w:r>
        <w:rPr>
          <w:rStyle w:val="a3"/>
        </w:rPr>
        <w:annotationRef/>
      </w:r>
      <w:r>
        <w:t>Длина комментария</w:t>
      </w:r>
    </w:p>
  </w:comment>
  <w:comment w:id="11" w:author="uk" w:date="2023-05-15T21:26:00Z" w:initials="u">
    <w:p w:rsidR="00244F63" w:rsidRDefault="00244F63">
      <w:pPr>
        <w:pStyle w:val="a4"/>
      </w:pPr>
      <w:r>
        <w:rPr>
          <w:rStyle w:val="a3"/>
        </w:rPr>
        <w:annotationRef/>
      </w:r>
      <w:r>
        <w:t>Комментарий</w:t>
      </w:r>
    </w:p>
  </w:comment>
  <w:comment w:id="12" w:author="uk" w:date="2023-05-15T21:54:00Z" w:initials="u">
    <w:p w:rsidR="00244F63" w:rsidRPr="000B4C5B" w:rsidRDefault="00244F63">
      <w:pPr>
        <w:pStyle w:val="a4"/>
      </w:pPr>
      <w:r>
        <w:rPr>
          <w:rStyle w:val="a3"/>
        </w:rPr>
        <w:annotationRef/>
      </w:r>
      <w:r w:rsidRPr="00BF5BA4">
        <w:rPr>
          <w:color w:val="0000FF"/>
        </w:rPr>
        <w:t>36 нулей</w:t>
      </w:r>
    </w:p>
  </w:comment>
  <w:comment w:id="13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14" w:author="uk" w:date="2023-05-16T11:48:00Z" w:initials="u">
    <w:p w:rsidR="004B39C7" w:rsidRDefault="004B39C7">
      <w:pPr>
        <w:pStyle w:val="a4"/>
      </w:pPr>
      <w:r>
        <w:rPr>
          <w:rStyle w:val="a3"/>
        </w:rPr>
        <w:annotationRef/>
      </w:r>
      <w:r w:rsidRPr="004B39C7">
        <w:rPr>
          <w:color w:val="FF0000"/>
        </w:rPr>
        <w:t>Номер ТС</w:t>
      </w:r>
    </w:p>
  </w:comment>
  <w:comment w:id="15" w:author="uk" w:date="2023-05-16T11:55:00Z" w:initials="u">
    <w:p w:rsidR="00244F63" w:rsidRDefault="00244F63">
      <w:pPr>
        <w:pStyle w:val="a4"/>
      </w:pPr>
      <w:r w:rsidRPr="004B39C7">
        <w:rPr>
          <w:rStyle w:val="a3"/>
          <w:color w:val="FF0000"/>
        </w:rPr>
        <w:annotationRef/>
      </w:r>
      <w:r w:rsidR="00245716">
        <w:rPr>
          <w:color w:val="FF0000"/>
          <w:lang w:val="en-US"/>
        </w:rPr>
        <w:t xml:space="preserve">Parent </w:t>
      </w:r>
      <w:r w:rsidR="00245716">
        <w:rPr>
          <w:color w:val="FF0000"/>
        </w:rPr>
        <w:t>зона</w:t>
      </w:r>
    </w:p>
  </w:comment>
  <w:comment w:id="16" w:author="uk" w:date="2023-05-16T11:56:00Z" w:initials="u">
    <w:p w:rsidR="00245716" w:rsidRDefault="00245716">
      <w:pPr>
        <w:pStyle w:val="a4"/>
      </w:pPr>
      <w:r>
        <w:rPr>
          <w:rStyle w:val="a3"/>
        </w:rPr>
        <w:annotationRef/>
      </w:r>
      <w:r>
        <w:t>Группа</w:t>
      </w:r>
    </w:p>
  </w:comment>
  <w:comment w:id="17" w:author="uk" w:date="2023-05-16T11:58:00Z" w:initials="u">
    <w:p w:rsidR="004B39C7" w:rsidRPr="00245716" w:rsidRDefault="004B39C7">
      <w:pPr>
        <w:pStyle w:val="a4"/>
        <w:rPr>
          <w:lang w:val="en-US"/>
        </w:rPr>
      </w:pPr>
      <w:r>
        <w:rPr>
          <w:rStyle w:val="a3"/>
        </w:rPr>
        <w:annotationRef/>
      </w:r>
      <w:r w:rsidR="00245716">
        <w:rPr>
          <w:color w:val="FF0000"/>
          <w:lang w:val="en-US"/>
        </w:rPr>
        <w:t>Type</w:t>
      </w:r>
      <w:r w:rsidRPr="004B39C7">
        <w:rPr>
          <w:color w:val="FF0000"/>
        </w:rPr>
        <w:t xml:space="preserve"> </w:t>
      </w:r>
      <w:r w:rsidR="00245716">
        <w:rPr>
          <w:color w:val="FF0000"/>
          <w:lang w:val="en-US"/>
        </w:rPr>
        <w:t>HW</w:t>
      </w:r>
    </w:p>
  </w:comment>
  <w:comment w:id="18" w:author="uk" w:date="2023-05-16T11:57:00Z" w:initials="u">
    <w:p w:rsidR="004B39C7" w:rsidRPr="00245716" w:rsidRDefault="004B39C7">
      <w:pPr>
        <w:pStyle w:val="a4"/>
        <w:rPr>
          <w:color w:val="FF0000"/>
          <w:lang w:val="en-US"/>
        </w:rPr>
      </w:pPr>
      <w:r>
        <w:rPr>
          <w:rStyle w:val="a3"/>
        </w:rPr>
        <w:annotationRef/>
      </w:r>
      <w:r w:rsidRPr="004B39C7">
        <w:rPr>
          <w:color w:val="FF0000"/>
        </w:rPr>
        <w:t xml:space="preserve">Сер. номер </w:t>
      </w:r>
      <w:r w:rsidR="00245716">
        <w:rPr>
          <w:color w:val="FF0000"/>
          <w:lang w:val="en-US"/>
        </w:rPr>
        <w:t>HW</w:t>
      </w:r>
    </w:p>
  </w:comment>
  <w:comment w:id="19" w:author="uk" w:date="2023-05-16T11:58:00Z" w:initials="u">
    <w:p w:rsidR="00245716" w:rsidRPr="00245716" w:rsidRDefault="00245716">
      <w:pPr>
        <w:pStyle w:val="a4"/>
        <w:rPr>
          <w:lang w:val="en-US"/>
        </w:rPr>
      </w:pPr>
      <w:r w:rsidRPr="00245716">
        <w:rPr>
          <w:rStyle w:val="a3"/>
          <w:color w:val="FF0000"/>
        </w:rPr>
        <w:annotationRef/>
      </w:r>
      <w:r w:rsidRPr="00245716">
        <w:rPr>
          <w:color w:val="FF0000"/>
          <w:lang w:val="en-US"/>
        </w:rPr>
        <w:t>Element HW</w:t>
      </w:r>
    </w:p>
  </w:comment>
  <w:comment w:id="20" w:author="uk" w:date="2023-05-16T12:03:00Z" w:initials="u">
    <w:p w:rsidR="00245716" w:rsidRPr="00245716" w:rsidRDefault="00245716">
      <w:pPr>
        <w:pStyle w:val="a4"/>
      </w:pPr>
      <w:r>
        <w:t xml:space="preserve">Данные </w:t>
      </w:r>
      <w:r>
        <w:rPr>
          <w:rStyle w:val="a3"/>
        </w:rPr>
        <w:annotationRef/>
      </w:r>
      <w:r>
        <w:t>ОШ</w:t>
      </w:r>
    </w:p>
  </w:comment>
  <w:comment w:id="21" w:author="uk" w:date="2023-05-16T12:05:00Z" w:initials="u">
    <w:p w:rsidR="008465BB" w:rsidRPr="008465BB" w:rsidRDefault="008465BB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Dummy up to 16</w:t>
      </w:r>
    </w:p>
  </w:comment>
  <w:comment w:id="22" w:author="uk" w:date="2023-05-16T12:05:00Z" w:initials="u">
    <w:p w:rsidR="008465BB" w:rsidRPr="008465BB" w:rsidRDefault="008465BB">
      <w:pPr>
        <w:pStyle w:val="a4"/>
      </w:pPr>
      <w:r>
        <w:rPr>
          <w:rStyle w:val="a3"/>
        </w:rPr>
        <w:annotationRef/>
      </w:r>
      <w:r>
        <w:t>КС</w:t>
      </w:r>
    </w:p>
  </w:comment>
  <w:comment w:id="23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4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5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6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7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8" w:author="uk" w:date="2023-05-15T21:28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29" w:author="uk" w:date="2023-05-15T21:32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0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1" w:author="uk" w:date="2023-05-15T21:33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2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3" w:author="uk" w:date="2023-05-15T21:33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4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5" w:author="uk" w:date="2023-05-15T21:33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36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7" w:author="uk" w:date="2023-05-15T21:33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38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39" w:author="uk" w:date="2023-05-15T21:33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0" w:author="uk" w:date="2023-05-15T21:29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41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2" w:author="uk" w:date="2023-05-15T21:30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43" w:author="uk" w:date="2023-05-15T21:36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4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5" w:author="uk" w:date="2023-05-15T21:30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46" w:author="uk" w:date="2023-05-15T21:36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7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48" w:author="uk" w:date="2023-05-15T21:30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49" w:author="uk" w:date="2023-05-15T21:34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0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51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2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53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54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5" w:author="uk" w:date="2023-05-15T21:37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6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57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58" w:author="uk" w:date="2023-05-15T21:31:00Z" w:initials="u">
    <w:p w:rsidR="00244F63" w:rsidRDefault="00244F63">
      <w:pPr>
        <w:pStyle w:val="a4"/>
      </w:pPr>
      <w:r>
        <w:rPr>
          <w:rStyle w:val="a3"/>
        </w:rPr>
        <w:annotationRef/>
      </w:r>
    </w:p>
  </w:comment>
  <w:comment w:id="59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60" w:author="uk" w:date="2023-05-15T21:37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61" w:author="uk" w:date="2023-05-15T21:35:00Z" w:initials="u">
    <w:p w:rsidR="006F4E72" w:rsidRDefault="006F4E72">
      <w:pPr>
        <w:pStyle w:val="a4"/>
      </w:pPr>
      <w:r>
        <w:rPr>
          <w:rStyle w:val="a3"/>
        </w:rPr>
        <w:annotationRef/>
      </w:r>
    </w:p>
  </w:comment>
  <w:comment w:id="62" w:author="uk" w:date="2023-05-15T23:00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3" w:author="uk" w:date="2023-05-15T22:59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4" w:author="uk" w:date="2023-05-15T23:04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5" w:author="uk" w:date="2023-05-15T23:05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6" w:author="uk" w:date="2023-05-15T23:07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7" w:author="uk" w:date="2023-05-15T23:07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8" w:author="uk" w:date="2023-05-15T23:07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  <w:comment w:id="69" w:author="uk" w:date="2023-05-15T23:06:00Z" w:initials="u">
    <w:p w:rsidR="0096377C" w:rsidRDefault="0096377C">
      <w:pPr>
        <w:pStyle w:val="a4"/>
      </w:pPr>
      <w:r>
        <w:rPr>
          <w:rStyle w:val="a3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FE"/>
    <w:rsid w:val="00003299"/>
    <w:rsid w:val="000155C4"/>
    <w:rsid w:val="000608B4"/>
    <w:rsid w:val="000B4C5B"/>
    <w:rsid w:val="000D7CCA"/>
    <w:rsid w:val="000F25CC"/>
    <w:rsid w:val="001019A3"/>
    <w:rsid w:val="00221354"/>
    <w:rsid w:val="00244F63"/>
    <w:rsid w:val="00245716"/>
    <w:rsid w:val="00332A30"/>
    <w:rsid w:val="003C3C12"/>
    <w:rsid w:val="003E280B"/>
    <w:rsid w:val="003F7565"/>
    <w:rsid w:val="00477BDB"/>
    <w:rsid w:val="004B39C7"/>
    <w:rsid w:val="00510F4C"/>
    <w:rsid w:val="00547F16"/>
    <w:rsid w:val="005A02B0"/>
    <w:rsid w:val="005D27DC"/>
    <w:rsid w:val="006B58CC"/>
    <w:rsid w:val="006F4E72"/>
    <w:rsid w:val="007024D9"/>
    <w:rsid w:val="00730B4D"/>
    <w:rsid w:val="007548C1"/>
    <w:rsid w:val="00777828"/>
    <w:rsid w:val="007C0CFE"/>
    <w:rsid w:val="007C1980"/>
    <w:rsid w:val="008465BB"/>
    <w:rsid w:val="009111EE"/>
    <w:rsid w:val="00956150"/>
    <w:rsid w:val="0096377C"/>
    <w:rsid w:val="009E7B9B"/>
    <w:rsid w:val="00A14D1E"/>
    <w:rsid w:val="00A34397"/>
    <w:rsid w:val="00A55CF6"/>
    <w:rsid w:val="00AA0157"/>
    <w:rsid w:val="00AB3671"/>
    <w:rsid w:val="00B8680F"/>
    <w:rsid w:val="00BC1518"/>
    <w:rsid w:val="00BD5AA6"/>
    <w:rsid w:val="00BE0AEB"/>
    <w:rsid w:val="00BF4C4B"/>
    <w:rsid w:val="00BF5BA4"/>
    <w:rsid w:val="00CE74CF"/>
    <w:rsid w:val="00D0513C"/>
    <w:rsid w:val="00D57C4C"/>
    <w:rsid w:val="00DC69FB"/>
    <w:rsid w:val="00DE525C"/>
    <w:rsid w:val="00E30333"/>
    <w:rsid w:val="00EA198C"/>
    <w:rsid w:val="00EA5439"/>
    <w:rsid w:val="00EF6D9F"/>
    <w:rsid w:val="00F5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019A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019A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019A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019A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019A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0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19A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3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019A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019A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019A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019A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019A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0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19A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3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9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01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59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38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7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37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9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5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178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7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8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7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8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3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7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4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1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22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9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0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5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6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3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3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7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9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6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5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6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7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8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8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1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3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82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5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3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6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6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23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5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45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7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0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6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08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3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7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18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0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0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3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3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5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7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1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0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31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0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5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2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54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5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04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37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4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1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5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0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13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27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9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7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4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9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1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7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8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5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64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56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56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8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6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8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5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1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4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9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4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7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76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20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1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3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5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0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49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33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9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8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97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0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6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3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16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2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1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8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1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0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9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5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1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1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7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6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2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3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78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67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1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56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2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0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4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0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5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58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4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8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7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8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6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0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14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6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03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98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4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3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77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7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9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9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5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397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8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6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5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1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2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98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9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5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88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31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1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7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1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9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47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8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9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7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0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2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1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9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54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7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71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0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0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37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86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37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7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88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72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0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18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5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1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82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6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82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2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2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66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3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9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5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64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6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7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5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6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9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7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8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5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05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9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1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5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6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65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94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8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5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1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1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4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90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33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7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7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0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6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9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1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8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6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4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4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4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3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87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12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103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69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0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3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4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0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8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5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0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1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7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18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6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4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7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83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88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89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2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7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0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9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4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4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8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7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06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5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2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5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7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7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2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5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5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9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8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4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1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30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34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4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1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2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45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6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2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83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8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9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14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3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26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55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5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7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7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56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41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3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72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9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3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7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6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7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5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0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3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8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1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48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2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6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3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1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3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37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28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6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5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25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3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2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42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61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9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BFC92-9149-45A6-9087-BCD5AC652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10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</dc:creator>
  <cp:keywords/>
  <dc:description/>
  <cp:lastModifiedBy>uk</cp:lastModifiedBy>
  <cp:revision>27</cp:revision>
  <dcterms:created xsi:type="dcterms:W3CDTF">2023-05-10T09:35:00Z</dcterms:created>
  <dcterms:modified xsi:type="dcterms:W3CDTF">2023-05-16T17:21:00Z</dcterms:modified>
</cp:coreProperties>
</file>